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E73" w:rsidRPr="00EB63C8" w:rsidRDefault="00A65C73" w:rsidP="00A65C73">
      <w:pPr>
        <w:jc w:val="center"/>
        <w:rPr>
          <w:rFonts w:ascii="Times New Roman" w:hAnsi="Times New Roman" w:cs="Times New Roman"/>
          <w:sz w:val="32"/>
          <w:szCs w:val="32"/>
          <w:u w:val="single"/>
        </w:rPr>
      </w:pPr>
      <w:r w:rsidRPr="00EB63C8">
        <w:rPr>
          <w:rFonts w:ascii="Times New Roman" w:hAnsi="Times New Roman" w:cs="Times New Roman"/>
          <w:sz w:val="32"/>
          <w:szCs w:val="32"/>
          <w:u w:val="single"/>
        </w:rPr>
        <w:t>SQL questions</w:t>
      </w:r>
    </w:p>
    <w:p w:rsidR="00927B26" w:rsidRDefault="007003FC" w:rsidP="007003FC">
      <w:pPr>
        <w:pStyle w:val="ListParagraph"/>
        <w:numPr>
          <w:ilvl w:val="0"/>
          <w:numId w:val="1"/>
        </w:numPr>
        <w:rPr>
          <w:rFonts w:ascii="Times New Roman" w:hAnsi="Times New Roman" w:cs="Times New Roman"/>
          <w:sz w:val="28"/>
          <w:szCs w:val="28"/>
        </w:rPr>
      </w:pPr>
      <w:r w:rsidRPr="007003FC">
        <w:rPr>
          <w:rFonts w:ascii="Times New Roman" w:hAnsi="Times New Roman" w:cs="Times New Roman"/>
          <w:sz w:val="28"/>
          <w:szCs w:val="28"/>
        </w:rPr>
        <w:t>What is the basic syntax for SQL statements</w:t>
      </w:r>
    </w:p>
    <w:p w:rsidR="00FB474B" w:rsidRPr="00520197" w:rsidRDefault="00FB474B" w:rsidP="00FB474B">
      <w:pPr>
        <w:rPr>
          <w:rFonts w:ascii="Times New Roman" w:hAnsi="Times New Roman" w:cs="Times New Roman"/>
          <w:sz w:val="24"/>
          <w:szCs w:val="24"/>
        </w:rPr>
      </w:pPr>
      <w:r w:rsidRPr="00520197">
        <w:rPr>
          <w:rFonts w:ascii="Times New Roman" w:hAnsi="Times New Roman" w:cs="Times New Roman"/>
          <w:sz w:val="24"/>
          <w:szCs w:val="24"/>
        </w:rPr>
        <w:t>SELECT columns</w:t>
      </w:r>
      <w:r w:rsidRPr="00520197">
        <w:rPr>
          <w:rFonts w:ascii="Times New Roman" w:hAnsi="Times New Roman" w:cs="Times New Roman"/>
          <w:sz w:val="24"/>
          <w:szCs w:val="24"/>
        </w:rPr>
        <w:br/>
        <w:t>FROM tables</w:t>
      </w:r>
      <w:r w:rsidRPr="00520197">
        <w:rPr>
          <w:rFonts w:ascii="Times New Roman" w:hAnsi="Times New Roman" w:cs="Times New Roman"/>
          <w:sz w:val="24"/>
          <w:szCs w:val="24"/>
        </w:rPr>
        <w:br/>
        <w:t>WHERE predicates;</w:t>
      </w:r>
    </w:p>
    <w:p w:rsidR="00FB474B" w:rsidRDefault="00FB474B" w:rsidP="00FB474B"/>
    <w:p w:rsidR="00FB474B" w:rsidRDefault="005215D8" w:rsidP="00FB474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 example there is a table called Customers.</w:t>
      </w:r>
    </w:p>
    <w:p w:rsidR="005215D8" w:rsidRDefault="005215D8" w:rsidP="005215D8">
      <w:pPr>
        <w:pStyle w:val="ListParagraph"/>
        <w:rPr>
          <w:rFonts w:ascii="Times New Roman" w:hAnsi="Times New Roman" w:cs="Times New Roman"/>
          <w:sz w:val="28"/>
          <w:szCs w:val="28"/>
        </w:rPr>
      </w:pPr>
      <w:r>
        <w:rPr>
          <w:rFonts w:ascii="Times New Roman" w:hAnsi="Times New Roman" w:cs="Times New Roman"/>
          <w:sz w:val="28"/>
          <w:szCs w:val="28"/>
        </w:rPr>
        <w:t>The table has following columns</w:t>
      </w:r>
    </w:p>
    <w:p w:rsidR="005215D8" w:rsidRDefault="00D87CC6" w:rsidP="005215D8">
      <w:pPr>
        <w:pStyle w:val="ListParagraph"/>
        <w:rPr>
          <w:rFonts w:ascii="Times New Roman" w:hAnsi="Times New Roman" w:cs="Times New Roman"/>
          <w:sz w:val="28"/>
          <w:szCs w:val="28"/>
        </w:rPr>
      </w:pPr>
      <w:r>
        <w:rPr>
          <w:rFonts w:ascii="Times New Roman" w:hAnsi="Times New Roman" w:cs="Times New Roman"/>
          <w:sz w:val="28"/>
          <w:szCs w:val="28"/>
        </w:rPr>
        <w:t xml:space="preserve">Product id, </w:t>
      </w:r>
      <w:r w:rsidR="005215D8">
        <w:rPr>
          <w:rFonts w:ascii="Times New Roman" w:hAnsi="Times New Roman" w:cs="Times New Roman"/>
          <w:sz w:val="28"/>
          <w:szCs w:val="28"/>
        </w:rPr>
        <w:t>Product name, City, state</w:t>
      </w:r>
    </w:p>
    <w:p w:rsidR="00154426" w:rsidRDefault="00154426" w:rsidP="005215D8">
      <w:pPr>
        <w:pStyle w:val="ListParagraph"/>
        <w:rPr>
          <w:rFonts w:ascii="Times New Roman" w:hAnsi="Times New Roman" w:cs="Times New Roman"/>
          <w:sz w:val="28"/>
          <w:szCs w:val="28"/>
        </w:rPr>
      </w:pPr>
    </w:p>
    <w:tbl>
      <w:tblPr>
        <w:tblStyle w:val="TableGrid"/>
        <w:tblW w:w="0" w:type="auto"/>
        <w:tblInd w:w="720" w:type="dxa"/>
        <w:tblLook w:val="04A0"/>
      </w:tblPr>
      <w:tblGrid>
        <w:gridCol w:w="2223"/>
        <w:gridCol w:w="2238"/>
        <w:gridCol w:w="2218"/>
        <w:gridCol w:w="2177"/>
      </w:tblGrid>
      <w:tr w:rsidR="00154426" w:rsidTr="00154426">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Product id</w:t>
            </w:r>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Product name</w:t>
            </w:r>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City</w:t>
            </w:r>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state</w:t>
            </w:r>
          </w:p>
        </w:tc>
      </w:tr>
      <w:tr w:rsidR="00154426" w:rsidTr="00154426">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394" w:type="dxa"/>
          </w:tcPr>
          <w:p w:rsidR="00154426" w:rsidRDefault="00154426" w:rsidP="005215D8">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Tv</w:t>
            </w:r>
            <w:proofErr w:type="spellEnd"/>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Atlanta</w:t>
            </w:r>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GA</w:t>
            </w:r>
          </w:p>
        </w:tc>
      </w:tr>
      <w:tr w:rsidR="00154426" w:rsidTr="00154426">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phone</w:t>
            </w:r>
          </w:p>
        </w:tc>
        <w:tc>
          <w:tcPr>
            <w:tcW w:w="2394" w:type="dxa"/>
          </w:tcPr>
          <w:p w:rsidR="00154426" w:rsidRDefault="00154426" w:rsidP="005215D8">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boston</w:t>
            </w:r>
            <w:proofErr w:type="spellEnd"/>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MA</w:t>
            </w:r>
          </w:p>
        </w:tc>
      </w:tr>
      <w:tr w:rsidR="00154426" w:rsidTr="00154426">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car</w:t>
            </w:r>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New </w:t>
            </w:r>
            <w:proofErr w:type="spellStart"/>
            <w:r>
              <w:rPr>
                <w:rFonts w:ascii="Times New Roman" w:hAnsi="Times New Roman" w:cs="Times New Roman"/>
                <w:sz w:val="28"/>
                <w:szCs w:val="28"/>
              </w:rPr>
              <w:t>york</w:t>
            </w:r>
            <w:proofErr w:type="spellEnd"/>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NY</w:t>
            </w:r>
          </w:p>
        </w:tc>
      </w:tr>
      <w:tr w:rsidR="00154426" w:rsidTr="00154426">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furniture</w:t>
            </w:r>
          </w:p>
        </w:tc>
        <w:tc>
          <w:tcPr>
            <w:tcW w:w="2394" w:type="dxa"/>
          </w:tcPr>
          <w:p w:rsidR="00154426" w:rsidRDefault="00202BB4" w:rsidP="005215D8">
            <w:pPr>
              <w:pStyle w:val="ListParagraph"/>
              <w:ind w:left="0"/>
              <w:rPr>
                <w:rFonts w:ascii="Times New Roman" w:hAnsi="Times New Roman" w:cs="Times New Roman"/>
                <w:sz w:val="28"/>
                <w:szCs w:val="28"/>
              </w:rPr>
            </w:pPr>
            <w:r>
              <w:rPr>
                <w:rFonts w:ascii="Times New Roman" w:hAnsi="Times New Roman" w:cs="Times New Roman"/>
                <w:sz w:val="28"/>
                <w:szCs w:val="28"/>
              </w:rPr>
              <w:t>New jersey</w:t>
            </w:r>
          </w:p>
        </w:tc>
        <w:tc>
          <w:tcPr>
            <w:tcW w:w="2394" w:type="dxa"/>
          </w:tcPr>
          <w:p w:rsidR="00154426" w:rsidRDefault="00154426" w:rsidP="005215D8">
            <w:pPr>
              <w:pStyle w:val="ListParagraph"/>
              <w:ind w:left="0"/>
              <w:rPr>
                <w:rFonts w:ascii="Times New Roman" w:hAnsi="Times New Roman" w:cs="Times New Roman"/>
                <w:sz w:val="28"/>
                <w:szCs w:val="28"/>
              </w:rPr>
            </w:pPr>
            <w:r>
              <w:rPr>
                <w:rFonts w:ascii="Times New Roman" w:hAnsi="Times New Roman" w:cs="Times New Roman"/>
                <w:sz w:val="28"/>
                <w:szCs w:val="28"/>
              </w:rPr>
              <w:t>CA</w:t>
            </w:r>
          </w:p>
        </w:tc>
      </w:tr>
    </w:tbl>
    <w:p w:rsidR="00154426" w:rsidRDefault="00154426" w:rsidP="005215D8">
      <w:pPr>
        <w:pStyle w:val="ListParagraph"/>
        <w:rPr>
          <w:rFonts w:ascii="Times New Roman" w:hAnsi="Times New Roman" w:cs="Times New Roman"/>
          <w:sz w:val="28"/>
          <w:szCs w:val="28"/>
        </w:rPr>
      </w:pPr>
    </w:p>
    <w:p w:rsidR="00EB3503" w:rsidRDefault="00EB3503" w:rsidP="005215D8">
      <w:pPr>
        <w:pStyle w:val="ListParagraph"/>
        <w:rPr>
          <w:rFonts w:ascii="Times New Roman" w:hAnsi="Times New Roman" w:cs="Times New Roman"/>
          <w:sz w:val="28"/>
          <w:szCs w:val="28"/>
        </w:rPr>
      </w:pPr>
    </w:p>
    <w:p w:rsidR="00EB3503" w:rsidRDefault="00EB3503" w:rsidP="005215D8">
      <w:pPr>
        <w:pStyle w:val="ListParagraph"/>
        <w:rPr>
          <w:rFonts w:ascii="Times New Roman" w:hAnsi="Times New Roman" w:cs="Times New Roman"/>
          <w:sz w:val="28"/>
          <w:szCs w:val="28"/>
        </w:rPr>
      </w:pPr>
      <w:r>
        <w:rPr>
          <w:rFonts w:ascii="Times New Roman" w:hAnsi="Times New Roman" w:cs="Times New Roman"/>
          <w:sz w:val="28"/>
          <w:szCs w:val="28"/>
        </w:rPr>
        <w:t xml:space="preserve">I want </w:t>
      </w:r>
      <w:r w:rsidR="005A306F">
        <w:rPr>
          <w:rFonts w:ascii="Times New Roman" w:hAnsi="Times New Roman" w:cs="Times New Roman"/>
          <w:sz w:val="28"/>
          <w:szCs w:val="28"/>
        </w:rPr>
        <w:t>to see data only for a particular city</w:t>
      </w:r>
      <w:r w:rsidR="003D5CE2">
        <w:rPr>
          <w:rFonts w:ascii="Times New Roman" w:hAnsi="Times New Roman" w:cs="Times New Roman"/>
          <w:sz w:val="28"/>
          <w:szCs w:val="28"/>
        </w:rPr>
        <w:t xml:space="preserve"> </w:t>
      </w:r>
      <w:proofErr w:type="gramStart"/>
      <w:r w:rsidR="003D5CE2">
        <w:rPr>
          <w:rFonts w:ascii="Times New Roman" w:hAnsi="Times New Roman" w:cs="Times New Roman"/>
          <w:sz w:val="28"/>
          <w:szCs w:val="28"/>
        </w:rPr>
        <w:t xml:space="preserve">like </w:t>
      </w:r>
      <w:r w:rsidR="00144746">
        <w:rPr>
          <w:rFonts w:ascii="Times New Roman" w:hAnsi="Times New Roman" w:cs="Times New Roman"/>
          <w:sz w:val="28"/>
          <w:szCs w:val="28"/>
        </w:rPr>
        <w:t xml:space="preserve"> </w:t>
      </w:r>
      <w:proofErr w:type="spellStart"/>
      <w:r w:rsidR="003D5CE2">
        <w:rPr>
          <w:rFonts w:ascii="Times New Roman" w:hAnsi="Times New Roman" w:cs="Times New Roman"/>
          <w:sz w:val="28"/>
          <w:szCs w:val="28"/>
        </w:rPr>
        <w:t>atlanta</w:t>
      </w:r>
      <w:proofErr w:type="spellEnd"/>
      <w:proofErr w:type="gramEnd"/>
      <w:r w:rsidR="005A306F">
        <w:rPr>
          <w:rFonts w:ascii="Times New Roman" w:hAnsi="Times New Roman" w:cs="Times New Roman"/>
          <w:sz w:val="28"/>
          <w:szCs w:val="28"/>
        </w:rPr>
        <w:t xml:space="preserve">. How do I do </w:t>
      </w:r>
      <w:proofErr w:type="gramStart"/>
      <w:r w:rsidR="005A306F">
        <w:rPr>
          <w:rFonts w:ascii="Times New Roman" w:hAnsi="Times New Roman" w:cs="Times New Roman"/>
          <w:sz w:val="28"/>
          <w:szCs w:val="28"/>
        </w:rPr>
        <w:t>this</w:t>
      </w:r>
      <w:proofErr w:type="gramEnd"/>
    </w:p>
    <w:p w:rsidR="005A306F" w:rsidRDefault="005A306F" w:rsidP="005215D8">
      <w:pPr>
        <w:pStyle w:val="ListParagraph"/>
        <w:rPr>
          <w:rFonts w:ascii="Times New Roman" w:hAnsi="Times New Roman" w:cs="Times New Roman"/>
          <w:sz w:val="28"/>
          <w:szCs w:val="28"/>
        </w:rPr>
      </w:pPr>
    </w:p>
    <w:p w:rsidR="005A306F" w:rsidRPr="005A306F" w:rsidRDefault="005A306F" w:rsidP="005215D8">
      <w:pPr>
        <w:pStyle w:val="ListParagraph"/>
        <w:rPr>
          <w:rFonts w:ascii="Times New Roman" w:hAnsi="Times New Roman" w:cs="Times New Roman"/>
          <w:b/>
          <w:i/>
          <w:sz w:val="28"/>
          <w:szCs w:val="28"/>
        </w:rPr>
      </w:pPr>
      <w:r w:rsidRPr="005A306F">
        <w:rPr>
          <w:rFonts w:ascii="Times New Roman" w:hAnsi="Times New Roman" w:cs="Times New Roman"/>
          <w:b/>
          <w:i/>
          <w:sz w:val="28"/>
          <w:szCs w:val="28"/>
        </w:rPr>
        <w:t>Answer:</w:t>
      </w:r>
    </w:p>
    <w:p w:rsidR="005A306F" w:rsidRDefault="005A306F" w:rsidP="005215D8">
      <w:pPr>
        <w:pStyle w:val="ListParagraph"/>
        <w:rPr>
          <w:rFonts w:ascii="Times New Roman" w:hAnsi="Times New Roman" w:cs="Times New Roman"/>
          <w:sz w:val="28"/>
          <w:szCs w:val="28"/>
        </w:rPr>
      </w:pPr>
      <w:r>
        <w:rPr>
          <w:rFonts w:ascii="Times New Roman" w:hAnsi="Times New Roman" w:cs="Times New Roman"/>
          <w:sz w:val="28"/>
          <w:szCs w:val="28"/>
        </w:rPr>
        <w:t>Select * from customers</w:t>
      </w:r>
    </w:p>
    <w:p w:rsidR="005A306F" w:rsidRDefault="005A306F" w:rsidP="005215D8">
      <w:pPr>
        <w:pStyle w:val="ListParagraph"/>
        <w:rPr>
          <w:rFonts w:ascii="Times New Roman" w:hAnsi="Times New Roman" w:cs="Times New Roman"/>
          <w:sz w:val="28"/>
          <w:szCs w:val="28"/>
        </w:rPr>
      </w:pPr>
      <w:r>
        <w:rPr>
          <w:rFonts w:ascii="Times New Roman" w:hAnsi="Times New Roman" w:cs="Times New Roman"/>
          <w:sz w:val="28"/>
          <w:szCs w:val="28"/>
        </w:rPr>
        <w:t xml:space="preserve">Where city = </w:t>
      </w:r>
    </w:p>
    <w:p w:rsidR="005A306F" w:rsidRDefault="005A306F" w:rsidP="005215D8">
      <w:pPr>
        <w:pStyle w:val="ListParagraph"/>
        <w:rPr>
          <w:rFonts w:ascii="Times New Roman" w:hAnsi="Times New Roman" w:cs="Times New Roman"/>
          <w:sz w:val="28"/>
          <w:szCs w:val="28"/>
        </w:rPr>
      </w:pPr>
    </w:p>
    <w:p w:rsidR="005A306F" w:rsidRDefault="00A62D8D" w:rsidP="005A30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want to see all the cities which start with N</w:t>
      </w:r>
    </w:p>
    <w:p w:rsidR="00A62D8D" w:rsidRDefault="00A62D8D" w:rsidP="00A62D8D">
      <w:pPr>
        <w:pStyle w:val="ListParagraph"/>
        <w:rPr>
          <w:rFonts w:ascii="Times New Roman" w:hAnsi="Times New Roman" w:cs="Times New Roman"/>
          <w:sz w:val="28"/>
          <w:szCs w:val="28"/>
        </w:rPr>
      </w:pPr>
      <w:r>
        <w:rPr>
          <w:rFonts w:ascii="Times New Roman" w:hAnsi="Times New Roman" w:cs="Times New Roman"/>
          <w:sz w:val="28"/>
          <w:szCs w:val="28"/>
        </w:rPr>
        <w:t>Answer:</w:t>
      </w:r>
    </w:p>
    <w:p w:rsidR="00A62D8D" w:rsidRDefault="00A62D8D" w:rsidP="00A62D8D">
      <w:pPr>
        <w:pStyle w:val="ListParagraph"/>
        <w:rPr>
          <w:rFonts w:ascii="Times New Roman" w:hAnsi="Times New Roman" w:cs="Times New Roman"/>
          <w:sz w:val="28"/>
          <w:szCs w:val="28"/>
        </w:rPr>
      </w:pPr>
      <w:r>
        <w:rPr>
          <w:rFonts w:ascii="Times New Roman" w:hAnsi="Times New Roman" w:cs="Times New Roman"/>
          <w:sz w:val="28"/>
          <w:szCs w:val="28"/>
        </w:rPr>
        <w:t>Select * from customers</w:t>
      </w:r>
    </w:p>
    <w:p w:rsidR="00A62D8D" w:rsidRDefault="00A62D8D" w:rsidP="00A62D8D">
      <w:pPr>
        <w:pStyle w:val="ListParagraph"/>
        <w:rPr>
          <w:rFonts w:ascii="Times New Roman" w:hAnsi="Times New Roman" w:cs="Times New Roman"/>
          <w:sz w:val="28"/>
          <w:szCs w:val="28"/>
        </w:rPr>
      </w:pPr>
      <w:r>
        <w:rPr>
          <w:rFonts w:ascii="Times New Roman" w:hAnsi="Times New Roman" w:cs="Times New Roman"/>
          <w:sz w:val="28"/>
          <w:szCs w:val="28"/>
        </w:rPr>
        <w:t>Where city like ‘N%’</w:t>
      </w:r>
    </w:p>
    <w:p w:rsidR="00026B08" w:rsidRDefault="00026B08" w:rsidP="00A62D8D">
      <w:pPr>
        <w:pStyle w:val="ListParagraph"/>
        <w:rPr>
          <w:rFonts w:ascii="Times New Roman" w:hAnsi="Times New Roman" w:cs="Times New Roman"/>
          <w:sz w:val="28"/>
          <w:szCs w:val="28"/>
        </w:rPr>
      </w:pPr>
    </w:p>
    <w:p w:rsidR="00026B08" w:rsidRDefault="00077772" w:rsidP="00026B0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want to see the data for multiple cities</w:t>
      </w:r>
    </w:p>
    <w:p w:rsidR="00077772" w:rsidRDefault="00077772" w:rsidP="00077772">
      <w:pPr>
        <w:pStyle w:val="ListParagraph"/>
        <w:rPr>
          <w:rFonts w:ascii="Times New Roman" w:hAnsi="Times New Roman" w:cs="Times New Roman"/>
          <w:sz w:val="28"/>
          <w:szCs w:val="28"/>
        </w:rPr>
      </w:pPr>
      <w:r>
        <w:rPr>
          <w:rFonts w:ascii="Times New Roman" w:hAnsi="Times New Roman" w:cs="Times New Roman"/>
          <w:sz w:val="28"/>
          <w:szCs w:val="28"/>
        </w:rPr>
        <w:t>Answer:</w:t>
      </w:r>
    </w:p>
    <w:p w:rsidR="00077772" w:rsidRDefault="00077772" w:rsidP="00077772">
      <w:pPr>
        <w:pStyle w:val="ListParagraph"/>
        <w:rPr>
          <w:rFonts w:ascii="Times New Roman" w:hAnsi="Times New Roman" w:cs="Times New Roman"/>
          <w:sz w:val="28"/>
          <w:szCs w:val="28"/>
        </w:rPr>
      </w:pPr>
      <w:r>
        <w:rPr>
          <w:rFonts w:ascii="Times New Roman" w:hAnsi="Times New Roman" w:cs="Times New Roman"/>
          <w:sz w:val="28"/>
          <w:szCs w:val="28"/>
        </w:rPr>
        <w:t>Select * from customers</w:t>
      </w:r>
    </w:p>
    <w:p w:rsidR="00077772" w:rsidRDefault="00077772" w:rsidP="00077772">
      <w:pPr>
        <w:pStyle w:val="ListParagraph"/>
        <w:rPr>
          <w:rFonts w:ascii="Times New Roman" w:hAnsi="Times New Roman" w:cs="Times New Roman"/>
          <w:sz w:val="28"/>
          <w:szCs w:val="28"/>
        </w:rPr>
      </w:pPr>
      <w:r>
        <w:rPr>
          <w:rFonts w:ascii="Times New Roman" w:hAnsi="Times New Roman" w:cs="Times New Roman"/>
          <w:sz w:val="28"/>
          <w:szCs w:val="28"/>
        </w:rPr>
        <w:t xml:space="preserve">Where city </w:t>
      </w:r>
      <w:r w:rsidRPr="004F7A41">
        <w:rPr>
          <w:rFonts w:ascii="Times New Roman" w:hAnsi="Times New Roman" w:cs="Times New Roman"/>
          <w:b/>
          <w:sz w:val="28"/>
          <w:szCs w:val="28"/>
        </w:rPr>
        <w:t>in</w:t>
      </w:r>
      <w:r>
        <w:rPr>
          <w:rFonts w:ascii="Times New Roman" w:hAnsi="Times New Roman" w:cs="Times New Roman"/>
          <w:sz w:val="28"/>
          <w:szCs w:val="28"/>
        </w:rPr>
        <w:t xml:space="preserve"> (‘’,’’)</w:t>
      </w:r>
    </w:p>
    <w:p w:rsidR="00DD3FD7" w:rsidRDefault="00DD3FD7" w:rsidP="00077772">
      <w:pPr>
        <w:pStyle w:val="ListParagraph"/>
        <w:rPr>
          <w:rFonts w:ascii="Times New Roman" w:hAnsi="Times New Roman" w:cs="Times New Roman"/>
          <w:sz w:val="28"/>
          <w:szCs w:val="28"/>
        </w:rPr>
      </w:pPr>
    </w:p>
    <w:p w:rsidR="00D31524" w:rsidRDefault="00D31524" w:rsidP="00077772">
      <w:pPr>
        <w:pStyle w:val="ListParagraph"/>
        <w:rPr>
          <w:rFonts w:ascii="Times New Roman" w:hAnsi="Times New Roman" w:cs="Times New Roman"/>
          <w:sz w:val="28"/>
          <w:szCs w:val="28"/>
        </w:rPr>
      </w:pPr>
    </w:p>
    <w:p w:rsidR="00D31524" w:rsidRDefault="00D31524" w:rsidP="00077772">
      <w:pPr>
        <w:pStyle w:val="ListParagraph"/>
        <w:rPr>
          <w:rFonts w:ascii="Times New Roman" w:hAnsi="Times New Roman" w:cs="Times New Roman"/>
          <w:sz w:val="28"/>
          <w:szCs w:val="28"/>
        </w:rPr>
      </w:pPr>
    </w:p>
    <w:p w:rsidR="00D31524" w:rsidRDefault="00D31524" w:rsidP="00077772">
      <w:pPr>
        <w:pStyle w:val="ListParagraph"/>
        <w:rPr>
          <w:rFonts w:ascii="Times New Roman" w:hAnsi="Times New Roman" w:cs="Times New Roman"/>
          <w:sz w:val="28"/>
          <w:szCs w:val="28"/>
        </w:rPr>
      </w:pPr>
    </w:p>
    <w:p w:rsidR="00DD3FD7" w:rsidRDefault="00D31524" w:rsidP="00DD3F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Group by</w:t>
      </w:r>
    </w:p>
    <w:p w:rsidR="00D31524" w:rsidRDefault="00D31524" w:rsidP="00D31524">
      <w:pPr>
        <w:pStyle w:val="ListParagraph"/>
        <w:rPr>
          <w:rFonts w:ascii="Times New Roman" w:hAnsi="Times New Roman" w:cs="Times New Roman"/>
          <w:sz w:val="24"/>
          <w:szCs w:val="24"/>
        </w:rPr>
      </w:pPr>
      <w:r w:rsidRPr="00D31524">
        <w:rPr>
          <w:rFonts w:ascii="Times New Roman" w:hAnsi="Times New Roman" w:cs="Times New Roman"/>
          <w:sz w:val="24"/>
          <w:szCs w:val="24"/>
        </w:rPr>
        <w:t xml:space="preserve">SELECT department, </w:t>
      </w:r>
      <w:proofErr w:type="gramStart"/>
      <w:r w:rsidRPr="00D31524">
        <w:rPr>
          <w:rFonts w:ascii="Times New Roman" w:hAnsi="Times New Roman" w:cs="Times New Roman"/>
          <w:sz w:val="24"/>
          <w:szCs w:val="24"/>
        </w:rPr>
        <w:t>SUM(</w:t>
      </w:r>
      <w:proofErr w:type="gramEnd"/>
      <w:r w:rsidRPr="00D31524">
        <w:rPr>
          <w:rFonts w:ascii="Times New Roman" w:hAnsi="Times New Roman" w:cs="Times New Roman"/>
          <w:sz w:val="24"/>
          <w:szCs w:val="24"/>
        </w:rPr>
        <w:t>sales) as "Total sales"</w:t>
      </w:r>
      <w:r w:rsidRPr="00D31524">
        <w:rPr>
          <w:rFonts w:ascii="Times New Roman" w:hAnsi="Times New Roman" w:cs="Times New Roman"/>
          <w:sz w:val="24"/>
          <w:szCs w:val="24"/>
        </w:rPr>
        <w:br/>
        <w:t xml:space="preserve">FROM </w:t>
      </w:r>
      <w:proofErr w:type="spellStart"/>
      <w:r w:rsidRPr="00D31524">
        <w:rPr>
          <w:rFonts w:ascii="Times New Roman" w:hAnsi="Times New Roman" w:cs="Times New Roman"/>
          <w:sz w:val="24"/>
          <w:szCs w:val="24"/>
        </w:rPr>
        <w:t>order_details</w:t>
      </w:r>
      <w:proofErr w:type="spellEnd"/>
      <w:r w:rsidRPr="00D31524">
        <w:rPr>
          <w:rFonts w:ascii="Times New Roman" w:hAnsi="Times New Roman" w:cs="Times New Roman"/>
          <w:sz w:val="24"/>
          <w:szCs w:val="24"/>
        </w:rPr>
        <w:br/>
        <w:t>GROUP BY department;</w:t>
      </w:r>
    </w:p>
    <w:p w:rsidR="00E4086D" w:rsidRPr="00B1096C" w:rsidRDefault="00E4086D" w:rsidP="00D31524">
      <w:pPr>
        <w:pStyle w:val="ListParagraph"/>
        <w:rPr>
          <w:rFonts w:ascii="Times New Roman" w:hAnsi="Times New Roman" w:cs="Times New Roman"/>
          <w:sz w:val="24"/>
          <w:szCs w:val="24"/>
        </w:rPr>
      </w:pPr>
    </w:p>
    <w:p w:rsidR="00E4086D" w:rsidRPr="00761EDA" w:rsidRDefault="00B1096C" w:rsidP="00E4086D">
      <w:pPr>
        <w:pStyle w:val="ListParagraph"/>
        <w:numPr>
          <w:ilvl w:val="0"/>
          <w:numId w:val="1"/>
        </w:numPr>
        <w:rPr>
          <w:rFonts w:ascii="Times New Roman" w:hAnsi="Times New Roman" w:cs="Times New Roman"/>
          <w:sz w:val="28"/>
          <w:szCs w:val="28"/>
        </w:rPr>
      </w:pPr>
      <w:r w:rsidRPr="00761EDA">
        <w:rPr>
          <w:rFonts w:ascii="Times New Roman" w:hAnsi="Times New Roman" w:cs="Times New Roman"/>
          <w:sz w:val="28"/>
          <w:szCs w:val="28"/>
        </w:rPr>
        <w:t>When can you use having clause</w:t>
      </w:r>
    </w:p>
    <w:p w:rsidR="00B1096C" w:rsidRDefault="00B1096C" w:rsidP="00B1096C">
      <w:pPr>
        <w:pStyle w:val="ListParagraph"/>
        <w:rPr>
          <w:rFonts w:ascii="Times New Roman" w:hAnsi="Times New Roman" w:cs="Times New Roman"/>
          <w:sz w:val="28"/>
          <w:szCs w:val="28"/>
        </w:rPr>
      </w:pPr>
      <w:r w:rsidRPr="00761EDA">
        <w:rPr>
          <w:rFonts w:ascii="Times New Roman" w:hAnsi="Times New Roman" w:cs="Times New Roman"/>
          <w:sz w:val="28"/>
          <w:szCs w:val="28"/>
        </w:rPr>
        <w:t>The HAVING clause is used in combination with the GROUP BY clause</w:t>
      </w:r>
    </w:p>
    <w:p w:rsidR="00114F2B" w:rsidRDefault="00114F2B" w:rsidP="00B1096C">
      <w:pPr>
        <w:pStyle w:val="ListParagraph"/>
        <w:rPr>
          <w:rFonts w:ascii="Times New Roman" w:hAnsi="Times New Roman" w:cs="Times New Roman"/>
          <w:sz w:val="28"/>
          <w:szCs w:val="28"/>
        </w:rPr>
      </w:pPr>
    </w:p>
    <w:p w:rsidR="00114F2B" w:rsidRDefault="00FF1567" w:rsidP="00114F2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are the different types of joins</w:t>
      </w:r>
    </w:p>
    <w:p w:rsidR="00FF1567" w:rsidRDefault="00FF1567" w:rsidP="00FF1567">
      <w:pPr>
        <w:pStyle w:val="ListParagraph"/>
        <w:rPr>
          <w:rFonts w:ascii="Times New Roman" w:hAnsi="Times New Roman" w:cs="Times New Roman"/>
          <w:sz w:val="28"/>
          <w:szCs w:val="28"/>
        </w:rPr>
      </w:pPr>
      <w:r>
        <w:rPr>
          <w:rFonts w:ascii="Times New Roman" w:hAnsi="Times New Roman" w:cs="Times New Roman"/>
          <w:sz w:val="28"/>
          <w:szCs w:val="28"/>
        </w:rPr>
        <w:t xml:space="preserve">Inner join </w:t>
      </w:r>
      <w:r w:rsidR="007B4ECA">
        <w:rPr>
          <w:rFonts w:ascii="Times New Roman" w:hAnsi="Times New Roman" w:cs="Times New Roman"/>
          <w:sz w:val="28"/>
          <w:szCs w:val="28"/>
        </w:rPr>
        <w:t>–</w:t>
      </w:r>
      <w:r>
        <w:rPr>
          <w:rFonts w:ascii="Times New Roman" w:hAnsi="Times New Roman" w:cs="Times New Roman"/>
          <w:sz w:val="28"/>
          <w:szCs w:val="28"/>
        </w:rPr>
        <w:t xml:space="preserve"> </w:t>
      </w:r>
      <w:r w:rsidR="007B4ECA">
        <w:rPr>
          <w:rFonts w:ascii="Times New Roman" w:hAnsi="Times New Roman" w:cs="Times New Roman"/>
          <w:sz w:val="28"/>
          <w:szCs w:val="28"/>
        </w:rPr>
        <w:t>matching values from both the tables</w:t>
      </w:r>
    </w:p>
    <w:p w:rsidR="007B4ECA" w:rsidRDefault="007B4ECA" w:rsidP="00FF1567">
      <w:pPr>
        <w:pStyle w:val="ListParagraph"/>
        <w:rPr>
          <w:rFonts w:ascii="Times New Roman" w:hAnsi="Times New Roman" w:cs="Times New Roman"/>
          <w:sz w:val="28"/>
          <w:szCs w:val="28"/>
        </w:rPr>
      </w:pPr>
      <w:r>
        <w:rPr>
          <w:rFonts w:ascii="Times New Roman" w:hAnsi="Times New Roman" w:cs="Times New Roman"/>
          <w:sz w:val="28"/>
          <w:szCs w:val="28"/>
        </w:rPr>
        <w:t xml:space="preserve">Outer join – </w:t>
      </w:r>
    </w:p>
    <w:p w:rsidR="007B4ECA" w:rsidRDefault="007B4ECA" w:rsidP="00FF1567">
      <w:pPr>
        <w:pStyle w:val="ListParagraph"/>
        <w:rPr>
          <w:rFonts w:ascii="Times New Roman" w:hAnsi="Times New Roman" w:cs="Times New Roman"/>
          <w:sz w:val="28"/>
          <w:szCs w:val="28"/>
        </w:rPr>
      </w:pPr>
      <w:r>
        <w:rPr>
          <w:rFonts w:ascii="Times New Roman" w:hAnsi="Times New Roman" w:cs="Times New Roman"/>
          <w:sz w:val="28"/>
          <w:szCs w:val="28"/>
        </w:rPr>
        <w:t>Left outer join – all the values from the left table and matching rows from right table</w:t>
      </w:r>
    </w:p>
    <w:p w:rsidR="007B4ECA" w:rsidRDefault="007B4ECA" w:rsidP="00FF1567">
      <w:pPr>
        <w:pStyle w:val="ListParagraph"/>
        <w:rPr>
          <w:rFonts w:ascii="Times New Roman" w:hAnsi="Times New Roman" w:cs="Times New Roman"/>
          <w:sz w:val="28"/>
          <w:szCs w:val="28"/>
        </w:rPr>
      </w:pPr>
      <w:r>
        <w:rPr>
          <w:rFonts w:ascii="Times New Roman" w:hAnsi="Times New Roman" w:cs="Times New Roman"/>
          <w:sz w:val="28"/>
          <w:szCs w:val="28"/>
        </w:rPr>
        <w:t xml:space="preserve">Right outer join – </w:t>
      </w:r>
      <w:r w:rsidR="00FD03BD" w:rsidRPr="00FD03BD">
        <w:rPr>
          <w:rFonts w:ascii="Times New Roman" w:hAnsi="Times New Roman" w:cs="Times New Roman"/>
          <w:sz w:val="28"/>
          <w:szCs w:val="28"/>
        </w:rPr>
        <w:t xml:space="preserve">all the values from the </w:t>
      </w:r>
      <w:r w:rsidR="00FD03BD">
        <w:rPr>
          <w:rFonts w:ascii="Times New Roman" w:hAnsi="Times New Roman" w:cs="Times New Roman"/>
          <w:sz w:val="28"/>
          <w:szCs w:val="28"/>
        </w:rPr>
        <w:t>right table and matching rows from left</w:t>
      </w:r>
      <w:r w:rsidR="00FD03BD" w:rsidRPr="00FD03BD">
        <w:rPr>
          <w:rFonts w:ascii="Times New Roman" w:hAnsi="Times New Roman" w:cs="Times New Roman"/>
          <w:sz w:val="28"/>
          <w:szCs w:val="28"/>
        </w:rPr>
        <w:t xml:space="preserve"> table</w:t>
      </w:r>
    </w:p>
    <w:p w:rsidR="007B4ECA" w:rsidRDefault="007B4ECA" w:rsidP="00FF1567">
      <w:pPr>
        <w:pStyle w:val="ListParagraph"/>
        <w:rPr>
          <w:rFonts w:ascii="Times New Roman" w:hAnsi="Times New Roman" w:cs="Times New Roman"/>
          <w:sz w:val="28"/>
          <w:szCs w:val="28"/>
        </w:rPr>
      </w:pPr>
      <w:r>
        <w:rPr>
          <w:rFonts w:ascii="Times New Roman" w:hAnsi="Times New Roman" w:cs="Times New Roman"/>
          <w:sz w:val="28"/>
          <w:szCs w:val="28"/>
        </w:rPr>
        <w:t>Full outer join –</w:t>
      </w:r>
      <w:r w:rsidR="00FD03BD">
        <w:rPr>
          <w:rFonts w:ascii="Times New Roman" w:hAnsi="Times New Roman" w:cs="Times New Roman"/>
          <w:sz w:val="28"/>
          <w:szCs w:val="28"/>
        </w:rPr>
        <w:t xml:space="preserve"> all the values from both the tables</w:t>
      </w:r>
    </w:p>
    <w:p w:rsidR="007B4ECA" w:rsidRDefault="007B4ECA" w:rsidP="00FF1567">
      <w:pPr>
        <w:pStyle w:val="ListParagraph"/>
        <w:rPr>
          <w:rFonts w:ascii="Times New Roman" w:hAnsi="Times New Roman" w:cs="Times New Roman"/>
          <w:sz w:val="28"/>
          <w:szCs w:val="28"/>
        </w:rPr>
      </w:pPr>
    </w:p>
    <w:p w:rsidR="007B4ECA" w:rsidRDefault="00867F91" w:rsidP="007B4E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a sub query</w:t>
      </w:r>
    </w:p>
    <w:p w:rsidR="00867F91" w:rsidRDefault="00867F91" w:rsidP="00867F91">
      <w:pPr>
        <w:pStyle w:val="ListParagraph"/>
        <w:rPr>
          <w:rFonts w:ascii="Times New Roman" w:hAnsi="Times New Roman" w:cs="Times New Roman"/>
          <w:sz w:val="28"/>
          <w:szCs w:val="28"/>
        </w:rPr>
      </w:pPr>
      <w:r>
        <w:rPr>
          <w:rFonts w:ascii="Times New Roman" w:hAnsi="Times New Roman" w:cs="Times New Roman"/>
          <w:sz w:val="28"/>
          <w:szCs w:val="28"/>
        </w:rPr>
        <w:t>Query within a query</w:t>
      </w:r>
    </w:p>
    <w:p w:rsidR="00867F91" w:rsidRDefault="00867F91" w:rsidP="00867F91">
      <w:pPr>
        <w:pStyle w:val="ListParagraph"/>
        <w:rPr>
          <w:rFonts w:ascii="Times New Roman" w:hAnsi="Times New Roman" w:cs="Times New Roman"/>
          <w:sz w:val="28"/>
          <w:szCs w:val="28"/>
        </w:rPr>
      </w:pPr>
    </w:p>
    <w:p w:rsidR="00867F91" w:rsidRDefault="005B0052" w:rsidP="00867F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union query what are the conditions to be met to define union query</w:t>
      </w:r>
    </w:p>
    <w:p w:rsidR="005B0052" w:rsidRDefault="005B0052" w:rsidP="005B0052">
      <w:pPr>
        <w:pStyle w:val="ListParagraph"/>
        <w:rPr>
          <w:rFonts w:ascii="Times New Roman" w:hAnsi="Times New Roman" w:cs="Times New Roman"/>
          <w:sz w:val="28"/>
          <w:szCs w:val="28"/>
        </w:rPr>
      </w:pPr>
    </w:p>
    <w:p w:rsidR="005B0052" w:rsidRDefault="005B0052" w:rsidP="005B0052">
      <w:pPr>
        <w:pStyle w:val="ListParagraph"/>
        <w:rPr>
          <w:rFonts w:ascii="Times New Roman" w:hAnsi="Times New Roman" w:cs="Times New Roman"/>
          <w:sz w:val="28"/>
          <w:szCs w:val="28"/>
        </w:rPr>
      </w:pPr>
      <w:r>
        <w:rPr>
          <w:rFonts w:ascii="Times New Roman" w:hAnsi="Times New Roman" w:cs="Times New Roman"/>
          <w:sz w:val="28"/>
          <w:szCs w:val="28"/>
        </w:rPr>
        <w:t xml:space="preserve">In </w:t>
      </w:r>
      <w:r w:rsidRPr="005B0052">
        <w:rPr>
          <w:rFonts w:ascii="Times New Roman" w:hAnsi="Times New Roman" w:cs="Times New Roman"/>
          <w:sz w:val="28"/>
          <w:szCs w:val="28"/>
        </w:rPr>
        <w:t xml:space="preserve">UNION query </w:t>
      </w:r>
      <w:r>
        <w:rPr>
          <w:rFonts w:ascii="Times New Roman" w:hAnsi="Times New Roman" w:cs="Times New Roman"/>
          <w:sz w:val="28"/>
          <w:szCs w:val="28"/>
        </w:rPr>
        <w:t xml:space="preserve">both the tables </w:t>
      </w:r>
      <w:r w:rsidRPr="005B0052">
        <w:rPr>
          <w:rFonts w:ascii="Times New Roman" w:hAnsi="Times New Roman" w:cs="Times New Roman"/>
          <w:sz w:val="28"/>
          <w:szCs w:val="28"/>
        </w:rPr>
        <w:t xml:space="preserve">must have the same number of fields </w:t>
      </w:r>
      <w:proofErr w:type="gramStart"/>
      <w:r>
        <w:rPr>
          <w:rFonts w:ascii="Times New Roman" w:hAnsi="Times New Roman" w:cs="Times New Roman"/>
          <w:sz w:val="28"/>
          <w:szCs w:val="28"/>
        </w:rPr>
        <w:t xml:space="preserve">and </w:t>
      </w:r>
      <w:r w:rsidRPr="005B0052">
        <w:rPr>
          <w:rFonts w:ascii="Times New Roman" w:hAnsi="Times New Roman" w:cs="Times New Roman"/>
          <w:sz w:val="28"/>
          <w:szCs w:val="28"/>
        </w:rPr>
        <w:t xml:space="preserve"> similar</w:t>
      </w:r>
      <w:proofErr w:type="gramEnd"/>
      <w:r w:rsidRPr="005B0052">
        <w:rPr>
          <w:rFonts w:ascii="Times New Roman" w:hAnsi="Times New Roman" w:cs="Times New Roman"/>
          <w:sz w:val="28"/>
          <w:szCs w:val="28"/>
        </w:rPr>
        <w:t xml:space="preserve"> data types</w:t>
      </w:r>
    </w:p>
    <w:p w:rsidR="008546C1" w:rsidRDefault="008546C1" w:rsidP="005B0052">
      <w:pPr>
        <w:pStyle w:val="ListParagraph"/>
        <w:rPr>
          <w:rFonts w:ascii="Times New Roman" w:hAnsi="Times New Roman" w:cs="Times New Roman"/>
          <w:sz w:val="28"/>
          <w:szCs w:val="28"/>
        </w:rPr>
      </w:pPr>
    </w:p>
    <w:p w:rsidR="008546C1" w:rsidRDefault="008546C1" w:rsidP="008546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What is the difference between union and union all</w:t>
      </w:r>
    </w:p>
    <w:p w:rsidR="008546C1" w:rsidRDefault="008546C1" w:rsidP="008546C1">
      <w:pPr>
        <w:pStyle w:val="ListParagraph"/>
        <w:rPr>
          <w:rFonts w:ascii="Times New Roman" w:hAnsi="Times New Roman" w:cs="Times New Roman"/>
          <w:sz w:val="28"/>
          <w:szCs w:val="28"/>
        </w:rPr>
      </w:pPr>
    </w:p>
    <w:p w:rsidR="008546C1" w:rsidRPr="008546C1" w:rsidRDefault="008546C1" w:rsidP="008546C1">
      <w:pPr>
        <w:pStyle w:val="ListParagraph"/>
        <w:rPr>
          <w:rFonts w:ascii="Times New Roman" w:hAnsi="Times New Roman" w:cs="Times New Roman"/>
          <w:sz w:val="28"/>
          <w:szCs w:val="28"/>
        </w:rPr>
      </w:pPr>
      <w:r w:rsidRPr="008546C1">
        <w:rPr>
          <w:rFonts w:ascii="Times New Roman" w:hAnsi="Times New Roman" w:cs="Times New Roman"/>
          <w:sz w:val="28"/>
          <w:szCs w:val="28"/>
        </w:rPr>
        <w:t>Union - It removes duplicate rows between the various "select" statements</w:t>
      </w:r>
    </w:p>
    <w:p w:rsidR="008546C1" w:rsidRDefault="008546C1" w:rsidP="008546C1">
      <w:pPr>
        <w:pStyle w:val="ListParagraph"/>
        <w:rPr>
          <w:rFonts w:ascii="Times New Roman" w:hAnsi="Times New Roman" w:cs="Times New Roman"/>
          <w:sz w:val="28"/>
          <w:szCs w:val="28"/>
        </w:rPr>
      </w:pPr>
      <w:r w:rsidRPr="008546C1">
        <w:rPr>
          <w:rFonts w:ascii="Times New Roman" w:hAnsi="Times New Roman" w:cs="Times New Roman"/>
          <w:sz w:val="28"/>
          <w:szCs w:val="28"/>
        </w:rPr>
        <w:t>Union all – returns duplicate values too</w:t>
      </w:r>
    </w:p>
    <w:p w:rsidR="00047EC0" w:rsidRDefault="00047EC0" w:rsidP="008546C1">
      <w:pPr>
        <w:pStyle w:val="ListParagraph"/>
        <w:rPr>
          <w:rFonts w:ascii="Times New Roman" w:hAnsi="Times New Roman" w:cs="Times New Roman"/>
          <w:sz w:val="28"/>
          <w:szCs w:val="28"/>
        </w:rPr>
      </w:pPr>
    </w:p>
    <w:p w:rsidR="00047EC0" w:rsidRDefault="00047EC0" w:rsidP="00047EC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What does UPDATE  statement do</w:t>
      </w:r>
    </w:p>
    <w:p w:rsidR="00047EC0" w:rsidRPr="00047EC0" w:rsidRDefault="00047EC0" w:rsidP="00047EC0">
      <w:pPr>
        <w:rPr>
          <w:rFonts w:ascii="Times New Roman" w:hAnsi="Times New Roman" w:cs="Times New Roman"/>
          <w:sz w:val="24"/>
          <w:szCs w:val="24"/>
        </w:rPr>
      </w:pPr>
      <w:r w:rsidRPr="00047EC0">
        <w:rPr>
          <w:rFonts w:ascii="Times New Roman" w:hAnsi="Times New Roman" w:cs="Times New Roman"/>
          <w:sz w:val="24"/>
          <w:szCs w:val="24"/>
        </w:rPr>
        <w:t>The UPDATE statement allows you to update a single record or multiple records in a table.</w:t>
      </w:r>
    </w:p>
    <w:p w:rsidR="00047EC0" w:rsidRPr="00047EC0" w:rsidRDefault="00047EC0" w:rsidP="00047EC0">
      <w:pPr>
        <w:pStyle w:val="NormalWeb"/>
      </w:pPr>
      <w:r w:rsidRPr="00047EC0">
        <w:t>The syntax for the UPDATE statement is:</w:t>
      </w:r>
    </w:p>
    <w:p w:rsidR="00047EC0" w:rsidRDefault="00047EC0" w:rsidP="00047EC0">
      <w:pPr>
        <w:pStyle w:val="NormalWeb"/>
      </w:pPr>
      <w:r w:rsidRPr="00047EC0">
        <w:lastRenderedPageBreak/>
        <w:t>UPDATE table</w:t>
      </w:r>
      <w:r w:rsidRPr="00047EC0">
        <w:br/>
        <w:t>SET column = expression</w:t>
      </w:r>
      <w:r w:rsidRPr="00047EC0">
        <w:br/>
        <w:t>WHERE predicates;</w:t>
      </w:r>
    </w:p>
    <w:p w:rsidR="00835D1F" w:rsidRDefault="00835D1F" w:rsidP="00047EC0">
      <w:pPr>
        <w:pStyle w:val="NormalWeb"/>
      </w:pPr>
    </w:p>
    <w:p w:rsidR="00835D1F" w:rsidRPr="00835D1F" w:rsidRDefault="00835D1F" w:rsidP="00047EC0">
      <w:pPr>
        <w:pStyle w:val="NormalWeb"/>
        <w:rPr>
          <w:sz w:val="28"/>
          <w:szCs w:val="28"/>
        </w:rPr>
      </w:pPr>
    </w:p>
    <w:p w:rsidR="00821E99" w:rsidRPr="00835D1F" w:rsidRDefault="00835D1F" w:rsidP="00821E99">
      <w:pPr>
        <w:pStyle w:val="NormalWeb"/>
        <w:numPr>
          <w:ilvl w:val="0"/>
          <w:numId w:val="1"/>
        </w:numPr>
        <w:rPr>
          <w:sz w:val="28"/>
          <w:szCs w:val="28"/>
        </w:rPr>
      </w:pPr>
      <w:r w:rsidRPr="00835D1F">
        <w:rPr>
          <w:sz w:val="28"/>
          <w:szCs w:val="28"/>
        </w:rPr>
        <w:t xml:space="preserve"> What does INSERT statement do</w:t>
      </w:r>
    </w:p>
    <w:p w:rsidR="00835D1F" w:rsidRDefault="00835D1F" w:rsidP="00835D1F">
      <w:pPr>
        <w:pStyle w:val="NormalWeb"/>
        <w:ind w:left="720"/>
      </w:pPr>
      <w:r>
        <w:t>The INSERT statement allows you to insert a single record or multiple records into a table.</w:t>
      </w:r>
    </w:p>
    <w:p w:rsidR="00835D1F" w:rsidRDefault="00835D1F" w:rsidP="00835D1F">
      <w:pPr>
        <w:pStyle w:val="NormalWeb"/>
        <w:ind w:left="720"/>
      </w:pPr>
      <w:r>
        <w:t>The syntax for the INSERT statement is:</w:t>
      </w:r>
    </w:p>
    <w:p w:rsidR="00835D1F" w:rsidRDefault="00835D1F" w:rsidP="00835D1F">
      <w:pPr>
        <w:pStyle w:val="NormalWeb"/>
        <w:ind w:left="720"/>
      </w:pPr>
      <w:r>
        <w:t xml:space="preserve">INSERT INTO </w:t>
      </w:r>
      <w:proofErr w:type="gramStart"/>
      <w:r>
        <w:t>table</w:t>
      </w:r>
      <w:proofErr w:type="gramEnd"/>
      <w:r>
        <w:br/>
        <w:t>(column-1, column-2, ... column-n)</w:t>
      </w:r>
      <w:r>
        <w:br/>
        <w:t>VALUES</w:t>
      </w:r>
      <w:r>
        <w:br/>
        <w:t>(value-1, value-2, ... value-n);</w:t>
      </w:r>
    </w:p>
    <w:p w:rsidR="00C0748F" w:rsidRPr="00C0748F" w:rsidRDefault="00C0748F" w:rsidP="00C0748F">
      <w:pPr>
        <w:pStyle w:val="NormalWeb"/>
        <w:numPr>
          <w:ilvl w:val="0"/>
          <w:numId w:val="1"/>
        </w:numPr>
        <w:rPr>
          <w:sz w:val="28"/>
          <w:szCs w:val="28"/>
        </w:rPr>
      </w:pPr>
      <w:r w:rsidRPr="00C0748F">
        <w:rPr>
          <w:sz w:val="28"/>
          <w:szCs w:val="28"/>
        </w:rPr>
        <w:t>The DELETE statement allows you to delete a single record or multiple records from a table.</w:t>
      </w:r>
    </w:p>
    <w:p w:rsidR="00C0748F" w:rsidRPr="00C0748F" w:rsidRDefault="00C0748F" w:rsidP="00C0748F">
      <w:pPr>
        <w:pStyle w:val="NormalWeb"/>
        <w:ind w:left="720"/>
        <w:rPr>
          <w:sz w:val="28"/>
          <w:szCs w:val="28"/>
        </w:rPr>
      </w:pPr>
      <w:r w:rsidRPr="00C0748F">
        <w:rPr>
          <w:sz w:val="28"/>
          <w:szCs w:val="28"/>
        </w:rPr>
        <w:t>The syntax for the DELETE statement is:</w:t>
      </w:r>
    </w:p>
    <w:p w:rsidR="00C0748F" w:rsidRPr="00C0748F" w:rsidRDefault="00C0748F" w:rsidP="00C0748F">
      <w:pPr>
        <w:pStyle w:val="NormalWeb"/>
        <w:ind w:left="720"/>
        <w:rPr>
          <w:sz w:val="28"/>
          <w:szCs w:val="28"/>
        </w:rPr>
      </w:pPr>
      <w:r w:rsidRPr="00C0748F">
        <w:rPr>
          <w:sz w:val="28"/>
          <w:szCs w:val="28"/>
        </w:rPr>
        <w:t>DELETE FROM table</w:t>
      </w:r>
      <w:r w:rsidRPr="00C0748F">
        <w:rPr>
          <w:sz w:val="28"/>
          <w:szCs w:val="28"/>
        </w:rPr>
        <w:br/>
        <w:t>WHERE predicates;</w:t>
      </w:r>
    </w:p>
    <w:p w:rsidR="008F3FB1" w:rsidRPr="00BA5587" w:rsidRDefault="00BA5587" w:rsidP="008F3FB1">
      <w:pPr>
        <w:pStyle w:val="NormalWeb"/>
        <w:numPr>
          <w:ilvl w:val="0"/>
          <w:numId w:val="1"/>
        </w:numPr>
        <w:rPr>
          <w:sz w:val="28"/>
          <w:szCs w:val="28"/>
        </w:rPr>
      </w:pPr>
      <w:r w:rsidRPr="00BA5587">
        <w:rPr>
          <w:sz w:val="28"/>
          <w:szCs w:val="28"/>
        </w:rPr>
        <w:t>Create table</w:t>
      </w:r>
    </w:p>
    <w:p w:rsidR="00BA5587" w:rsidRDefault="00BA5587" w:rsidP="00BA5587">
      <w:pPr>
        <w:pStyle w:val="NormalWeb"/>
        <w:ind w:left="720"/>
      </w:pPr>
      <w:r>
        <w:t>The CREATE TABLE statement allows you to create and define a table.</w:t>
      </w:r>
    </w:p>
    <w:p w:rsidR="00BA5587" w:rsidRDefault="00BA5587" w:rsidP="00BA5587">
      <w:pPr>
        <w:pStyle w:val="NormalWeb"/>
        <w:ind w:left="720"/>
      </w:pPr>
      <w:r>
        <w:t>The basic syntax for a CREATE TABLE statement is:</w:t>
      </w:r>
    </w:p>
    <w:p w:rsidR="00BA5587" w:rsidRDefault="00BA5587" w:rsidP="00BA5587">
      <w:pPr>
        <w:pStyle w:val="NormalWeb"/>
        <w:ind w:left="720"/>
      </w:pPr>
      <w:r>
        <w:t xml:space="preserve">CREATE TABLE </w:t>
      </w:r>
      <w:proofErr w:type="spellStart"/>
      <w:r>
        <w:t>table_</w:t>
      </w:r>
      <w:proofErr w:type="gramStart"/>
      <w:r>
        <w:t>name</w:t>
      </w:r>
      <w:proofErr w:type="spellEnd"/>
      <w:proofErr w:type="gramEnd"/>
      <w:r>
        <w:br/>
        <w:t xml:space="preserve">( column1 </w:t>
      </w:r>
      <w:proofErr w:type="spellStart"/>
      <w:r>
        <w:t>datatype</w:t>
      </w:r>
      <w:proofErr w:type="spellEnd"/>
      <w:r>
        <w:t xml:space="preserve"> null/not null,</w:t>
      </w:r>
      <w:r>
        <w:br/>
        <w:t xml:space="preserve">column2 </w:t>
      </w:r>
      <w:proofErr w:type="spellStart"/>
      <w:r>
        <w:t>datatype</w:t>
      </w:r>
      <w:proofErr w:type="spellEnd"/>
      <w:r>
        <w:t xml:space="preserve"> null/not null,</w:t>
      </w:r>
      <w:r>
        <w:br/>
        <w:t>...</w:t>
      </w:r>
      <w:r>
        <w:br/>
        <w:t>);</w:t>
      </w:r>
    </w:p>
    <w:p w:rsidR="002552EF" w:rsidRDefault="00115F91" w:rsidP="002552EF">
      <w:pPr>
        <w:pStyle w:val="NormalWeb"/>
        <w:numPr>
          <w:ilvl w:val="0"/>
          <w:numId w:val="1"/>
        </w:numPr>
      </w:pPr>
      <w:r>
        <w:t>Alter table</w:t>
      </w:r>
    </w:p>
    <w:p w:rsidR="00115F91" w:rsidRDefault="00115F91" w:rsidP="00115F91">
      <w:pPr>
        <w:pStyle w:val="NormalWeb"/>
        <w:ind w:left="720"/>
      </w:pPr>
      <w:r>
        <w:t>ALTER TABLE statement allows you to rename an existing table. It can also be used to add, modify, or drop a column from an existing table.</w:t>
      </w:r>
    </w:p>
    <w:p w:rsidR="00115F91" w:rsidRDefault="00115F91" w:rsidP="00115F91">
      <w:pPr>
        <w:pStyle w:val="NormalWeb"/>
        <w:ind w:left="720"/>
      </w:pPr>
      <w:r>
        <w:t xml:space="preserve">ALTER TABLE </w:t>
      </w:r>
      <w:proofErr w:type="spellStart"/>
      <w:r>
        <w:t>table_name</w:t>
      </w:r>
      <w:proofErr w:type="spellEnd"/>
      <w:r>
        <w:br/>
        <w:t xml:space="preserve">ADD </w:t>
      </w:r>
      <w:proofErr w:type="spellStart"/>
      <w:r>
        <w:t>column_name</w:t>
      </w:r>
      <w:proofErr w:type="spellEnd"/>
      <w:r>
        <w:t xml:space="preserve"> column-definition;</w:t>
      </w:r>
    </w:p>
    <w:p w:rsidR="00A113F2" w:rsidRPr="00A113F2" w:rsidRDefault="00A113F2" w:rsidP="00A113F2">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13F2">
        <w:rPr>
          <w:rFonts w:ascii="Times New Roman" w:eastAsia="Times New Roman" w:hAnsi="Times New Roman" w:cs="Times New Roman"/>
          <w:b/>
          <w:bCs/>
          <w:kern w:val="36"/>
          <w:sz w:val="48"/>
          <w:szCs w:val="48"/>
        </w:rPr>
        <w:lastRenderedPageBreak/>
        <w:t>SQL: VIEWS</w:t>
      </w:r>
    </w:p>
    <w:p w:rsidR="00A113F2" w:rsidRPr="00A113F2" w:rsidRDefault="00A113F2" w:rsidP="00A113F2">
      <w:pPr>
        <w:pStyle w:val="ListParagraph"/>
        <w:spacing w:before="100" w:beforeAutospacing="1" w:after="100" w:afterAutospacing="1" w:line="240" w:lineRule="auto"/>
        <w:rPr>
          <w:rFonts w:ascii="Times New Roman" w:eastAsia="Times New Roman" w:hAnsi="Times New Roman" w:cs="Times New Roman"/>
          <w:sz w:val="24"/>
          <w:szCs w:val="24"/>
        </w:rPr>
      </w:pPr>
      <w:r w:rsidRPr="00A113F2">
        <w:rPr>
          <w:rFonts w:ascii="Times New Roman" w:eastAsia="Times New Roman" w:hAnsi="Times New Roman" w:cs="Times New Roman"/>
          <w:sz w:val="24"/>
          <w:szCs w:val="24"/>
        </w:rPr>
        <w:t>A view is, in essence, a virtual table. It does not physically exist. Rather, it is created by a query joining one or more tables.</w:t>
      </w:r>
    </w:p>
    <w:p w:rsidR="00A113F2" w:rsidRPr="00A113F2" w:rsidRDefault="00A113F2" w:rsidP="00A113F2">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sidRPr="00A113F2">
        <w:rPr>
          <w:rFonts w:ascii="Times New Roman" w:eastAsia="Times New Roman" w:hAnsi="Times New Roman" w:cs="Times New Roman"/>
          <w:b/>
          <w:bCs/>
          <w:sz w:val="36"/>
          <w:szCs w:val="36"/>
        </w:rPr>
        <w:t>Creating a VIEW</w:t>
      </w:r>
    </w:p>
    <w:p w:rsidR="00A113F2" w:rsidRPr="00A113F2" w:rsidRDefault="00A113F2" w:rsidP="00A113F2">
      <w:pPr>
        <w:pStyle w:val="ListParagraph"/>
        <w:spacing w:before="100" w:beforeAutospacing="1" w:after="100" w:afterAutospacing="1" w:line="240" w:lineRule="auto"/>
        <w:rPr>
          <w:rFonts w:ascii="Times New Roman" w:eastAsia="Times New Roman" w:hAnsi="Times New Roman" w:cs="Times New Roman"/>
          <w:sz w:val="24"/>
          <w:szCs w:val="24"/>
        </w:rPr>
      </w:pPr>
      <w:r w:rsidRPr="00A113F2">
        <w:rPr>
          <w:rFonts w:ascii="Times New Roman" w:eastAsia="Times New Roman" w:hAnsi="Times New Roman" w:cs="Times New Roman"/>
          <w:sz w:val="24"/>
          <w:szCs w:val="24"/>
        </w:rPr>
        <w:t>The syntax for creating a VIEW is:</w:t>
      </w:r>
    </w:p>
    <w:p w:rsidR="00A113F2" w:rsidRPr="00A113F2" w:rsidRDefault="00A113F2" w:rsidP="00A113F2">
      <w:pPr>
        <w:pStyle w:val="ListParagraph"/>
        <w:spacing w:beforeAutospacing="1" w:after="100" w:afterAutospacing="1" w:line="240" w:lineRule="auto"/>
        <w:ind w:right="720"/>
        <w:rPr>
          <w:rFonts w:ascii="Times New Roman" w:eastAsia="Times New Roman" w:hAnsi="Times New Roman" w:cs="Times New Roman"/>
          <w:sz w:val="24"/>
          <w:szCs w:val="24"/>
        </w:rPr>
      </w:pPr>
      <w:r w:rsidRPr="00A113F2">
        <w:rPr>
          <w:rFonts w:ascii="Times New Roman" w:eastAsia="Times New Roman" w:hAnsi="Times New Roman" w:cs="Times New Roman"/>
          <w:sz w:val="24"/>
          <w:szCs w:val="24"/>
        </w:rPr>
        <w:t xml:space="preserve">CREATE VIEW </w:t>
      </w:r>
      <w:proofErr w:type="spellStart"/>
      <w:r w:rsidRPr="00A113F2">
        <w:rPr>
          <w:rFonts w:ascii="Times New Roman" w:eastAsia="Times New Roman" w:hAnsi="Times New Roman" w:cs="Times New Roman"/>
          <w:sz w:val="24"/>
          <w:szCs w:val="24"/>
        </w:rPr>
        <w:t>view_name</w:t>
      </w:r>
      <w:proofErr w:type="spellEnd"/>
      <w:r w:rsidRPr="00A113F2">
        <w:rPr>
          <w:rFonts w:ascii="Times New Roman" w:eastAsia="Times New Roman" w:hAnsi="Times New Roman" w:cs="Times New Roman"/>
          <w:sz w:val="24"/>
          <w:szCs w:val="24"/>
        </w:rPr>
        <w:t xml:space="preserve"> AS</w:t>
      </w:r>
      <w:r w:rsidRPr="00A113F2">
        <w:rPr>
          <w:rFonts w:ascii="Times New Roman" w:eastAsia="Times New Roman" w:hAnsi="Times New Roman" w:cs="Times New Roman"/>
          <w:sz w:val="24"/>
          <w:szCs w:val="24"/>
        </w:rPr>
        <w:br/>
        <w:t>SELECT columns</w:t>
      </w:r>
      <w:r w:rsidRPr="00A113F2">
        <w:rPr>
          <w:rFonts w:ascii="Times New Roman" w:eastAsia="Times New Roman" w:hAnsi="Times New Roman" w:cs="Times New Roman"/>
          <w:sz w:val="24"/>
          <w:szCs w:val="24"/>
        </w:rPr>
        <w:br/>
        <w:t>FROM table</w:t>
      </w:r>
      <w:r w:rsidRPr="00A113F2">
        <w:rPr>
          <w:rFonts w:ascii="Times New Roman" w:eastAsia="Times New Roman" w:hAnsi="Times New Roman" w:cs="Times New Roman"/>
          <w:sz w:val="24"/>
          <w:szCs w:val="24"/>
        </w:rPr>
        <w:br/>
        <w:t>WHERE predicates;</w:t>
      </w:r>
    </w:p>
    <w:p w:rsidR="0098687A" w:rsidRDefault="000F537B" w:rsidP="0098687A">
      <w:pPr>
        <w:pStyle w:val="NormalWeb"/>
        <w:numPr>
          <w:ilvl w:val="0"/>
          <w:numId w:val="1"/>
        </w:numPr>
      </w:pPr>
      <w:r>
        <w:t>select</w:t>
      </w:r>
      <w:r>
        <w:br/>
        <w:t>CASE</w:t>
      </w:r>
      <w:r>
        <w:br/>
        <w:t>WHEN a &lt; b THEN 'hello'</w:t>
      </w:r>
      <w:r>
        <w:br/>
        <w:t>WHEN d &lt; e THEN 'goodbye'</w:t>
      </w:r>
      <w:r>
        <w:br/>
        <w:t>END</w:t>
      </w:r>
      <w:r>
        <w:br/>
        <w:t>from suppliers;</w:t>
      </w:r>
    </w:p>
    <w:p w:rsidR="00461F55" w:rsidRDefault="00461F55" w:rsidP="00461F55">
      <w:pPr>
        <w:pStyle w:val="NormalWeb"/>
        <w:ind w:left="720"/>
      </w:pPr>
    </w:p>
    <w:p w:rsidR="00461F55" w:rsidRPr="00461F55" w:rsidRDefault="00461F55" w:rsidP="00461F55">
      <w:pPr>
        <w:pStyle w:val="NormalWeb"/>
        <w:numPr>
          <w:ilvl w:val="0"/>
          <w:numId w:val="1"/>
        </w:numPr>
        <w:rPr>
          <w:sz w:val="28"/>
          <w:szCs w:val="28"/>
        </w:rPr>
      </w:pPr>
      <w:r w:rsidRPr="00461F55">
        <w:rPr>
          <w:sz w:val="28"/>
          <w:szCs w:val="28"/>
        </w:rPr>
        <w:t xml:space="preserve">what is </w:t>
      </w:r>
      <w:proofErr w:type="spellStart"/>
      <w:r w:rsidRPr="00461F55">
        <w:rPr>
          <w:sz w:val="28"/>
          <w:szCs w:val="28"/>
        </w:rPr>
        <w:t>concat</w:t>
      </w:r>
      <w:proofErr w:type="spellEnd"/>
      <w:r w:rsidRPr="00461F55">
        <w:rPr>
          <w:sz w:val="28"/>
          <w:szCs w:val="28"/>
        </w:rPr>
        <w:t xml:space="preserve"> function</w:t>
      </w:r>
    </w:p>
    <w:p w:rsidR="00461F55" w:rsidRDefault="00461F55" w:rsidP="00461F55">
      <w:pPr>
        <w:pStyle w:val="NormalWeb"/>
        <w:rPr>
          <w:sz w:val="28"/>
          <w:szCs w:val="28"/>
        </w:rPr>
      </w:pPr>
      <w:r w:rsidRPr="00461F55">
        <w:rPr>
          <w:sz w:val="28"/>
          <w:szCs w:val="28"/>
        </w:rPr>
        <w:t xml:space="preserve">In Oracle/PLSQL, the </w:t>
      </w:r>
      <w:proofErr w:type="spellStart"/>
      <w:r w:rsidRPr="00461F55">
        <w:rPr>
          <w:b/>
          <w:bCs/>
          <w:sz w:val="28"/>
          <w:szCs w:val="28"/>
        </w:rPr>
        <w:t>concat</w:t>
      </w:r>
      <w:proofErr w:type="spellEnd"/>
      <w:r w:rsidRPr="00461F55">
        <w:rPr>
          <w:sz w:val="28"/>
          <w:szCs w:val="28"/>
        </w:rPr>
        <w:t xml:space="preserve"> function allows you to concatenate two strings together.</w:t>
      </w:r>
    </w:p>
    <w:p w:rsidR="00F57284" w:rsidRDefault="00F76AC5" w:rsidP="00F76AC5">
      <w:pPr>
        <w:pStyle w:val="NormalWeb"/>
        <w:numPr>
          <w:ilvl w:val="0"/>
          <w:numId w:val="1"/>
        </w:numPr>
        <w:rPr>
          <w:sz w:val="28"/>
          <w:szCs w:val="28"/>
        </w:rPr>
      </w:pPr>
      <w:r>
        <w:rPr>
          <w:sz w:val="28"/>
          <w:szCs w:val="28"/>
        </w:rPr>
        <w:t>Substring</w:t>
      </w:r>
    </w:p>
    <w:p w:rsidR="00DB1E64" w:rsidRDefault="00F76AC5" w:rsidP="00DB1E64">
      <w:pPr>
        <w:pStyle w:val="NormalWeb"/>
        <w:ind w:left="720"/>
      </w:pPr>
      <w:r>
        <w:t xml:space="preserve">In Oracle/PLSQL, the </w:t>
      </w:r>
      <w:proofErr w:type="spellStart"/>
      <w:r>
        <w:rPr>
          <w:b/>
          <w:bCs/>
        </w:rPr>
        <w:t>substr</w:t>
      </w:r>
      <w:proofErr w:type="spellEnd"/>
      <w:r>
        <w:t xml:space="preserve"> </w:t>
      </w:r>
      <w:proofErr w:type="gramStart"/>
      <w:r>
        <w:t>functions allows</w:t>
      </w:r>
      <w:proofErr w:type="gramEnd"/>
      <w:r>
        <w:t xml:space="preserve"> you to extract a substring from a string.</w:t>
      </w:r>
    </w:p>
    <w:p w:rsidR="00DB1E64" w:rsidRDefault="00DB1E64" w:rsidP="00DB1E64">
      <w:pPr>
        <w:pStyle w:val="NormalWeb"/>
        <w:numPr>
          <w:ilvl w:val="0"/>
          <w:numId w:val="1"/>
        </w:numPr>
        <w:rPr>
          <w:sz w:val="28"/>
          <w:szCs w:val="28"/>
        </w:rPr>
      </w:pPr>
      <w:proofErr w:type="spellStart"/>
      <w:r>
        <w:rPr>
          <w:sz w:val="28"/>
          <w:szCs w:val="28"/>
        </w:rPr>
        <w:t>To_char</w:t>
      </w:r>
      <w:proofErr w:type="spellEnd"/>
    </w:p>
    <w:p w:rsidR="00DB1E64" w:rsidRPr="00DB1E64" w:rsidRDefault="00DB1E64" w:rsidP="00DB1E64">
      <w:pPr>
        <w:pStyle w:val="ListParagraph"/>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DB1E64">
        <w:rPr>
          <w:rFonts w:ascii="Times New Roman" w:eastAsia="Times New Roman" w:hAnsi="Times New Roman" w:cs="Times New Roman"/>
          <w:sz w:val="24"/>
          <w:szCs w:val="24"/>
        </w:rPr>
        <w:t xml:space="preserve">In Oracle/PLSQL, the </w:t>
      </w:r>
      <w:proofErr w:type="spellStart"/>
      <w:r w:rsidRPr="00DB1E64">
        <w:rPr>
          <w:rFonts w:ascii="Times New Roman" w:eastAsia="Times New Roman" w:hAnsi="Times New Roman" w:cs="Times New Roman"/>
          <w:b/>
          <w:bCs/>
          <w:sz w:val="24"/>
          <w:szCs w:val="24"/>
        </w:rPr>
        <w:t>to_char</w:t>
      </w:r>
      <w:proofErr w:type="spellEnd"/>
      <w:r w:rsidRPr="00DB1E64">
        <w:rPr>
          <w:rFonts w:ascii="Times New Roman" w:eastAsia="Times New Roman" w:hAnsi="Times New Roman" w:cs="Times New Roman"/>
          <w:sz w:val="24"/>
          <w:szCs w:val="24"/>
        </w:rPr>
        <w:t xml:space="preserve"> function converts a number or date to a string.</w:t>
      </w:r>
    </w:p>
    <w:p w:rsidR="003D3B93" w:rsidRDefault="003D3B93" w:rsidP="00DB1E64">
      <w:pPr>
        <w:pStyle w:val="NormalWeb"/>
        <w:ind w:left="720"/>
        <w:rPr>
          <w:sz w:val="28"/>
          <w:szCs w:val="28"/>
        </w:rPr>
      </w:pPr>
    </w:p>
    <w:p w:rsidR="000D65DB" w:rsidRPr="00820672" w:rsidRDefault="000D65DB" w:rsidP="000D65DB">
      <w:pPr>
        <w:rPr>
          <w:rFonts w:ascii="Verdana" w:hAnsi="Verdana"/>
          <w:b/>
          <w:color w:val="414141"/>
          <w:sz w:val="20"/>
          <w:szCs w:val="20"/>
        </w:rPr>
      </w:pPr>
      <w:r w:rsidRPr="00820672">
        <w:rPr>
          <w:rFonts w:ascii="Verdana" w:hAnsi="Verdana"/>
          <w:b/>
          <w:color w:val="414141"/>
          <w:sz w:val="20"/>
          <w:szCs w:val="20"/>
        </w:rPr>
        <w:t>Difference between dates</w:t>
      </w:r>
    </w:p>
    <w:p w:rsidR="000D65DB" w:rsidRDefault="000D65DB" w:rsidP="000D65DB">
      <w:pPr>
        <w:rPr>
          <w:rFonts w:ascii="Verdana" w:hAnsi="Verdana"/>
          <w:color w:val="414141"/>
          <w:sz w:val="20"/>
          <w:szCs w:val="20"/>
        </w:rPr>
      </w:pPr>
      <w:proofErr w:type="gramStart"/>
      <w:r>
        <w:rPr>
          <w:rFonts w:ascii="Verdana" w:hAnsi="Verdana"/>
          <w:color w:val="414141"/>
          <w:sz w:val="20"/>
          <w:szCs w:val="20"/>
        </w:rPr>
        <w:t>select</w:t>
      </w:r>
      <w:proofErr w:type="gramEnd"/>
      <w:r>
        <w:rPr>
          <w:rFonts w:ascii="Verdana" w:hAnsi="Verdana"/>
          <w:color w:val="414141"/>
          <w:sz w:val="20"/>
          <w:szCs w:val="20"/>
        </w:rPr>
        <w:t xml:space="preserve"> </w:t>
      </w:r>
      <w:proofErr w:type="spellStart"/>
      <w:r>
        <w:rPr>
          <w:rFonts w:ascii="Verdana" w:hAnsi="Verdana"/>
          <w:color w:val="414141"/>
          <w:sz w:val="20"/>
          <w:szCs w:val="20"/>
        </w:rPr>
        <w:t>datediff</w:t>
      </w:r>
      <w:proofErr w:type="spellEnd"/>
      <w:r>
        <w:rPr>
          <w:rFonts w:ascii="Verdana" w:hAnsi="Verdana"/>
          <w:color w:val="414141"/>
          <w:sz w:val="20"/>
          <w:szCs w:val="20"/>
        </w:rPr>
        <w:t xml:space="preserve"> (dd,'2-06-2007','7-06-2007')</w:t>
      </w:r>
    </w:p>
    <w:p w:rsidR="000D65DB" w:rsidRDefault="000D65DB" w:rsidP="000D65DB">
      <w:pPr>
        <w:rPr>
          <w:rFonts w:ascii="Verdana" w:hAnsi="Verdana"/>
          <w:color w:val="414141"/>
          <w:sz w:val="20"/>
          <w:szCs w:val="20"/>
        </w:rPr>
      </w:pPr>
    </w:p>
    <w:p w:rsidR="000D65DB" w:rsidRPr="00354E95" w:rsidRDefault="000D65DB" w:rsidP="000D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54E95">
        <w:rPr>
          <w:rFonts w:ascii="Courier New" w:eastAsia="Times New Roman" w:hAnsi="Courier New" w:cs="Courier New"/>
          <w:b/>
          <w:bCs/>
          <w:sz w:val="20"/>
          <w:szCs w:val="20"/>
        </w:rPr>
        <w:t xml:space="preserve">How do you add a column to a table? </w:t>
      </w:r>
    </w:p>
    <w:p w:rsidR="000D65DB" w:rsidRPr="00354E95" w:rsidRDefault="000D65DB" w:rsidP="000D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54E95">
        <w:rPr>
          <w:rFonts w:ascii="Courier New" w:eastAsia="Times New Roman" w:hAnsi="Courier New" w:cs="Courier New"/>
          <w:b/>
          <w:bCs/>
          <w:sz w:val="20"/>
          <w:szCs w:val="20"/>
        </w:rPr>
        <w:t xml:space="preserve">    A. ALTER TABLE Department</w:t>
      </w:r>
    </w:p>
    <w:p w:rsidR="000D65DB" w:rsidRPr="00354E95" w:rsidRDefault="000D65DB" w:rsidP="000D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54E95">
        <w:rPr>
          <w:rFonts w:ascii="Courier New" w:eastAsia="Times New Roman" w:hAnsi="Courier New" w:cs="Courier New"/>
          <w:b/>
          <w:bCs/>
          <w:sz w:val="20"/>
          <w:szCs w:val="20"/>
        </w:rPr>
        <w:t xml:space="preserve">      ADD (AGE</w:t>
      </w:r>
      <w:proofErr w:type="gramStart"/>
      <w:r w:rsidRPr="00354E95">
        <w:rPr>
          <w:rFonts w:ascii="Courier New" w:eastAsia="Times New Roman" w:hAnsi="Courier New" w:cs="Courier New"/>
          <w:b/>
          <w:bCs/>
          <w:sz w:val="20"/>
          <w:szCs w:val="20"/>
        </w:rPr>
        <w:t>,  NUMBER</w:t>
      </w:r>
      <w:proofErr w:type="gramEnd"/>
      <w:r w:rsidRPr="00354E95">
        <w:rPr>
          <w:rFonts w:ascii="Courier New" w:eastAsia="Times New Roman" w:hAnsi="Courier New" w:cs="Courier New"/>
          <w:b/>
          <w:bCs/>
          <w:sz w:val="20"/>
          <w:szCs w:val="20"/>
        </w:rPr>
        <w:t>);</w:t>
      </w:r>
    </w:p>
    <w:p w:rsidR="000D65DB" w:rsidRDefault="000D65DB" w:rsidP="000D65DB">
      <w:pPr>
        <w:rPr>
          <w:rFonts w:ascii="Verdana" w:hAnsi="Verdana"/>
          <w:color w:val="414141"/>
          <w:sz w:val="20"/>
          <w:szCs w:val="20"/>
        </w:rPr>
      </w:pPr>
    </w:p>
    <w:p w:rsidR="000D65DB" w:rsidRDefault="000D65DB" w:rsidP="000D65DB">
      <w:pPr>
        <w:pStyle w:val="HTMLPreformatted"/>
        <w:rPr>
          <w:b/>
          <w:bCs/>
        </w:rPr>
      </w:pPr>
      <w:r>
        <w:rPr>
          <w:b/>
          <w:bCs/>
        </w:rPr>
        <w:t>How do you change value of the field?</w:t>
      </w:r>
    </w:p>
    <w:p w:rsidR="000D65DB" w:rsidRDefault="000D65DB" w:rsidP="000D65DB">
      <w:pPr>
        <w:pStyle w:val="HTMLPreformatted"/>
        <w:rPr>
          <w:b/>
          <w:bCs/>
        </w:rPr>
      </w:pPr>
      <w:r>
        <w:rPr>
          <w:b/>
          <w:bCs/>
        </w:rPr>
        <w:t xml:space="preserve">    A. UPDATE </w:t>
      </w:r>
      <w:proofErr w:type="spellStart"/>
      <w:r>
        <w:rPr>
          <w:b/>
          <w:bCs/>
        </w:rPr>
        <w:t>EMP_table</w:t>
      </w:r>
      <w:proofErr w:type="spellEnd"/>
      <w:r>
        <w:rPr>
          <w:b/>
          <w:bCs/>
        </w:rPr>
        <w:t xml:space="preserve"> </w:t>
      </w:r>
    </w:p>
    <w:p w:rsidR="000D65DB" w:rsidRDefault="000D65DB" w:rsidP="000D65DB">
      <w:pPr>
        <w:pStyle w:val="HTMLPreformatted"/>
        <w:rPr>
          <w:b/>
          <w:bCs/>
        </w:rPr>
      </w:pPr>
      <w:r>
        <w:rPr>
          <w:b/>
          <w:bCs/>
        </w:rPr>
        <w:t xml:space="preserve">       </w:t>
      </w:r>
      <w:proofErr w:type="gramStart"/>
      <w:r>
        <w:rPr>
          <w:b/>
          <w:bCs/>
        </w:rPr>
        <w:t>set  number</w:t>
      </w:r>
      <w:proofErr w:type="gramEnd"/>
      <w:r>
        <w:rPr>
          <w:b/>
          <w:bCs/>
        </w:rPr>
        <w:t xml:space="preserve"> = 200 where </w:t>
      </w:r>
      <w:proofErr w:type="spellStart"/>
      <w:r>
        <w:rPr>
          <w:b/>
          <w:bCs/>
        </w:rPr>
        <w:t>item_munber</w:t>
      </w:r>
      <w:proofErr w:type="spellEnd"/>
      <w:r>
        <w:rPr>
          <w:b/>
          <w:bCs/>
        </w:rPr>
        <w:t xml:space="preserve"> = â€˜</w:t>
      </w:r>
      <w:proofErr w:type="spellStart"/>
      <w:r>
        <w:rPr>
          <w:b/>
          <w:bCs/>
        </w:rPr>
        <w:t>CDâ</w:t>
      </w:r>
      <w:proofErr w:type="spellEnd"/>
      <w:r>
        <w:rPr>
          <w:b/>
          <w:bCs/>
        </w:rPr>
        <w:t>€™;</w:t>
      </w:r>
    </w:p>
    <w:p w:rsidR="000D65DB" w:rsidRDefault="000D65DB" w:rsidP="000D65DB">
      <w:pPr>
        <w:pStyle w:val="HTMLPreformatted"/>
        <w:rPr>
          <w:b/>
          <w:bCs/>
        </w:rPr>
      </w:pPr>
    </w:p>
    <w:p w:rsidR="000D65DB" w:rsidRDefault="000D65DB" w:rsidP="000D65DB">
      <w:pPr>
        <w:rPr>
          <w:rFonts w:ascii="Verdana" w:hAnsi="Verdana"/>
          <w:color w:val="414141"/>
          <w:sz w:val="20"/>
          <w:szCs w:val="20"/>
        </w:rPr>
      </w:pPr>
      <w:proofErr w:type="gramStart"/>
      <w:r>
        <w:rPr>
          <w:rFonts w:ascii="Verdana" w:hAnsi="Verdana"/>
          <w:color w:val="414141"/>
          <w:sz w:val="20"/>
          <w:szCs w:val="20"/>
        </w:rPr>
        <w:lastRenderedPageBreak/>
        <w:t>concatenation</w:t>
      </w:r>
      <w:proofErr w:type="gramEnd"/>
      <w:r>
        <w:rPr>
          <w:rFonts w:ascii="Verdana" w:hAnsi="Verdana"/>
          <w:color w:val="414141"/>
          <w:sz w:val="20"/>
          <w:szCs w:val="20"/>
        </w:rPr>
        <w:t xml:space="preserve"> expression</w:t>
      </w:r>
    </w:p>
    <w:p w:rsidR="000D65DB" w:rsidRDefault="000D65DB" w:rsidP="000D65DB">
      <w:pPr>
        <w:rPr>
          <w:rFonts w:ascii="Verdana" w:hAnsi="Verdana"/>
          <w:color w:val="414141"/>
          <w:sz w:val="20"/>
          <w:szCs w:val="20"/>
        </w:rPr>
      </w:pPr>
      <w:proofErr w:type="spellStart"/>
      <w:r>
        <w:rPr>
          <w:rFonts w:ascii="Verdana" w:hAnsi="Verdana"/>
          <w:color w:val="414141"/>
          <w:sz w:val="20"/>
          <w:szCs w:val="20"/>
        </w:rPr>
        <w:t>firstname</w:t>
      </w:r>
      <w:proofErr w:type="spellEnd"/>
      <w:r>
        <w:rPr>
          <w:rFonts w:ascii="Verdana" w:hAnsi="Verdana"/>
          <w:color w:val="414141"/>
          <w:sz w:val="20"/>
          <w:szCs w:val="20"/>
        </w:rPr>
        <w:t>||’ ‘||</w:t>
      </w:r>
      <w:proofErr w:type="spellStart"/>
      <w:r>
        <w:rPr>
          <w:rFonts w:ascii="Verdana" w:hAnsi="Verdana"/>
          <w:color w:val="414141"/>
          <w:sz w:val="20"/>
          <w:szCs w:val="20"/>
        </w:rPr>
        <w:t>lastname</w:t>
      </w:r>
      <w:proofErr w:type="spellEnd"/>
    </w:p>
    <w:p w:rsidR="000D65DB" w:rsidRDefault="000D65DB" w:rsidP="000D65DB">
      <w:pPr>
        <w:pStyle w:val="HTMLPreformatted"/>
        <w:rPr>
          <w:b/>
          <w:bCs/>
        </w:rPr>
      </w:pPr>
      <w:r>
        <w:rPr>
          <w:b/>
          <w:bCs/>
        </w:rPr>
        <w:t>The COUNT function tells you how many rows were in the result set.</w:t>
      </w:r>
    </w:p>
    <w:p w:rsidR="000D65DB" w:rsidRDefault="000D65DB" w:rsidP="000D65DB">
      <w:pPr>
        <w:pStyle w:val="HTMLPreformatted"/>
        <w:rPr>
          <w:b/>
          <w:bCs/>
        </w:rPr>
      </w:pPr>
      <w:r>
        <w:rPr>
          <w:b/>
          <w:bCs/>
        </w:rPr>
        <w:t xml:space="preserve">      SELECT </w:t>
      </w:r>
      <w:proofErr w:type="gramStart"/>
      <w:r>
        <w:rPr>
          <w:b/>
          <w:bCs/>
        </w:rPr>
        <w:t>COUNT(</w:t>
      </w:r>
      <w:proofErr w:type="gramEnd"/>
      <w:r>
        <w:rPr>
          <w:b/>
          <w:bCs/>
        </w:rPr>
        <w:t xml:space="preserve">*) FROM TESTING.QA </w:t>
      </w:r>
    </w:p>
    <w:p w:rsidR="000D65DB" w:rsidRDefault="000D65DB" w:rsidP="000D65DB">
      <w:pPr>
        <w:pStyle w:val="HTMLPreformatted"/>
        <w:rPr>
          <w:b/>
          <w:bCs/>
        </w:rPr>
      </w:pPr>
    </w:p>
    <w:p w:rsidR="000D65DB" w:rsidRDefault="000D65DB" w:rsidP="000D65DB">
      <w:pPr>
        <w:pStyle w:val="HTMLPreformatted"/>
        <w:rPr>
          <w:b/>
          <w:bCs/>
        </w:rPr>
      </w:pPr>
    </w:p>
    <w:p w:rsidR="000D65DB" w:rsidRDefault="000D65DB" w:rsidP="000D65DB">
      <w:pPr>
        <w:pStyle w:val="HTMLPreformatted"/>
        <w:rPr>
          <w:b/>
          <w:bCs/>
        </w:rPr>
      </w:pPr>
      <w:r>
        <w:rPr>
          <w:b/>
          <w:bCs/>
        </w:rPr>
        <w:t xml:space="preserve">    2) The AVG function tells you the average value of a numeric column.</w:t>
      </w:r>
    </w:p>
    <w:p w:rsidR="000D65DB" w:rsidRDefault="000D65DB" w:rsidP="000D65DB">
      <w:pPr>
        <w:pStyle w:val="HTMLPreformatted"/>
        <w:rPr>
          <w:b/>
          <w:bCs/>
        </w:rPr>
      </w:pPr>
      <w:r>
        <w:rPr>
          <w:b/>
          <w:bCs/>
        </w:rPr>
        <w:t xml:space="preserve">       SELECT </w:t>
      </w:r>
      <w:proofErr w:type="gramStart"/>
      <w:r>
        <w:rPr>
          <w:b/>
          <w:bCs/>
        </w:rPr>
        <w:t>MAX(</w:t>
      </w:r>
      <w:proofErr w:type="gramEnd"/>
      <w:r>
        <w:rPr>
          <w:b/>
          <w:bCs/>
        </w:rPr>
        <w:t>SALARY) FROM TESTING.QA</w:t>
      </w:r>
    </w:p>
    <w:p w:rsidR="000D65DB" w:rsidRDefault="000D65DB" w:rsidP="000D65DB">
      <w:pPr>
        <w:pStyle w:val="HTMLPreformatted"/>
        <w:rPr>
          <w:b/>
          <w:bCs/>
        </w:rPr>
      </w:pPr>
    </w:p>
    <w:p w:rsidR="000D65DB" w:rsidRDefault="000D65DB" w:rsidP="000D65DB">
      <w:pPr>
        <w:pStyle w:val="HTMLPreformatted"/>
        <w:rPr>
          <w:b/>
          <w:bCs/>
        </w:rPr>
      </w:pPr>
    </w:p>
    <w:p w:rsidR="000D65DB" w:rsidRDefault="000D65DB" w:rsidP="000D65DB">
      <w:pPr>
        <w:pStyle w:val="HTMLPreformatted"/>
        <w:rPr>
          <w:b/>
          <w:bCs/>
        </w:rPr>
      </w:pPr>
      <w:r>
        <w:rPr>
          <w:b/>
          <w:bCs/>
        </w:rPr>
        <w:t xml:space="preserve">    3) The MAX and MIN functions tell you the maximum and minimum value of a numeric column.</w:t>
      </w:r>
    </w:p>
    <w:p w:rsidR="000D65DB" w:rsidRDefault="000D65DB" w:rsidP="000D65DB">
      <w:pPr>
        <w:pStyle w:val="HTMLPreformatted"/>
        <w:rPr>
          <w:b/>
          <w:bCs/>
        </w:rPr>
      </w:pPr>
      <w:r>
        <w:rPr>
          <w:b/>
          <w:bCs/>
        </w:rPr>
        <w:t xml:space="preserve">       SELECT </w:t>
      </w:r>
      <w:proofErr w:type="gramStart"/>
      <w:r>
        <w:rPr>
          <w:b/>
          <w:bCs/>
        </w:rPr>
        <w:t>MIN(</w:t>
      </w:r>
      <w:proofErr w:type="gramEnd"/>
      <w:r>
        <w:rPr>
          <w:b/>
          <w:bCs/>
        </w:rPr>
        <w:t xml:space="preserve">SALARY) FROM TESTING.QA  </w:t>
      </w:r>
    </w:p>
    <w:p w:rsidR="000D65DB" w:rsidRDefault="000D65DB" w:rsidP="000D65DB">
      <w:pPr>
        <w:pStyle w:val="HTMLPreformatted"/>
        <w:rPr>
          <w:b/>
          <w:bCs/>
        </w:rPr>
      </w:pPr>
    </w:p>
    <w:p w:rsidR="000D65DB" w:rsidRDefault="000D65DB" w:rsidP="000D65DB">
      <w:pPr>
        <w:pStyle w:val="HTMLPreformatted"/>
        <w:rPr>
          <w:b/>
          <w:bCs/>
        </w:rPr>
      </w:pPr>
    </w:p>
    <w:p w:rsidR="000D65DB" w:rsidRDefault="000D65DB" w:rsidP="000D65DB">
      <w:pPr>
        <w:pStyle w:val="HTMLPreformatted"/>
        <w:rPr>
          <w:b/>
          <w:bCs/>
        </w:rPr>
      </w:pPr>
      <w:r>
        <w:rPr>
          <w:b/>
          <w:bCs/>
        </w:rPr>
        <w:t xml:space="preserve">     4) The SUM function tells you the sum value of a numeric column.</w:t>
      </w:r>
    </w:p>
    <w:p w:rsidR="000D65DB" w:rsidRDefault="000D65DB" w:rsidP="000D65DB">
      <w:pPr>
        <w:pStyle w:val="HTMLPreformatted"/>
        <w:rPr>
          <w:b/>
          <w:bCs/>
        </w:rPr>
      </w:pPr>
      <w:r>
        <w:rPr>
          <w:b/>
          <w:bCs/>
        </w:rPr>
        <w:t xml:space="preserve">        SELECT </w:t>
      </w:r>
      <w:proofErr w:type="gramStart"/>
      <w:r>
        <w:rPr>
          <w:b/>
          <w:bCs/>
        </w:rPr>
        <w:t>SUM(</w:t>
      </w:r>
      <w:proofErr w:type="gramEnd"/>
      <w:r>
        <w:rPr>
          <w:b/>
          <w:bCs/>
        </w:rPr>
        <w:t>SALARY) FROM TESTING.QA</w:t>
      </w:r>
    </w:p>
    <w:p w:rsidR="000D65DB" w:rsidRDefault="000D65DB" w:rsidP="000D65DB">
      <w:pPr>
        <w:rPr>
          <w:rFonts w:ascii="Verdana" w:hAnsi="Verdana"/>
          <w:color w:val="414141"/>
          <w:sz w:val="20"/>
          <w:szCs w:val="20"/>
        </w:rPr>
      </w:pPr>
    </w:p>
    <w:p w:rsidR="000D65DB" w:rsidRPr="00EB046C" w:rsidRDefault="000D65DB" w:rsidP="000D65DB">
      <w:pPr>
        <w:rPr>
          <w:rFonts w:ascii="Verdana" w:hAnsi="Verdana"/>
          <w:b/>
          <w:color w:val="414141"/>
          <w:sz w:val="20"/>
          <w:szCs w:val="20"/>
        </w:rPr>
      </w:pPr>
      <w:r w:rsidRPr="00EB046C">
        <w:rPr>
          <w:rFonts w:ascii="Verdana" w:hAnsi="Verdana"/>
          <w:b/>
          <w:color w:val="414141"/>
          <w:sz w:val="20"/>
          <w:szCs w:val="20"/>
        </w:rPr>
        <w:t>Distinct</w:t>
      </w:r>
    </w:p>
    <w:p w:rsidR="000D65DB" w:rsidRDefault="000D65DB" w:rsidP="000D65DB">
      <w:r>
        <w:t>SELECT DISTINCT columns</w:t>
      </w:r>
      <w:r>
        <w:br/>
        <w:t>FROM tables</w:t>
      </w:r>
      <w:r>
        <w:br/>
        <w:t>WHERE predicates;</w:t>
      </w:r>
    </w:p>
    <w:p w:rsidR="000D65DB" w:rsidRDefault="000D65DB" w:rsidP="000D65DB"/>
    <w:p w:rsidR="000D65DB" w:rsidRDefault="000D65DB" w:rsidP="000D65DB">
      <w:pPr>
        <w:rPr>
          <w:rFonts w:ascii="Verdana" w:hAnsi="Verdana"/>
          <w:color w:val="414141"/>
          <w:sz w:val="20"/>
          <w:szCs w:val="20"/>
        </w:rPr>
      </w:pPr>
      <w:r>
        <w:t>SELECT *</w:t>
      </w:r>
      <w:r>
        <w:br/>
        <w:t>FROM suppliers</w:t>
      </w:r>
      <w:r>
        <w:br/>
        <w:t xml:space="preserve">WHERE </w:t>
      </w:r>
      <w:proofErr w:type="spellStart"/>
      <w:r>
        <w:t>supplier_name</w:t>
      </w:r>
      <w:proofErr w:type="spellEnd"/>
      <w:r>
        <w:t xml:space="preserve"> in </w:t>
      </w:r>
      <w:proofErr w:type="gramStart"/>
      <w:r>
        <w:t>( 'IBM'</w:t>
      </w:r>
      <w:proofErr w:type="gramEnd"/>
      <w:r>
        <w:t>, 'Hewlett Packard', 'Microsoft');</w:t>
      </w:r>
    </w:p>
    <w:p w:rsidR="000D65DB" w:rsidRDefault="000D65DB" w:rsidP="000D65DB"/>
    <w:p w:rsidR="000D65DB" w:rsidRDefault="000D65DB" w:rsidP="000D65DB">
      <w:r>
        <w:t>SELECT *</w:t>
      </w:r>
      <w:r>
        <w:br/>
        <w:t>FROM suppliers</w:t>
      </w:r>
      <w:r>
        <w:br/>
        <w:t xml:space="preserve">WHERE </w:t>
      </w:r>
      <w:proofErr w:type="spellStart"/>
      <w:r>
        <w:t>supplier_id</w:t>
      </w:r>
      <w:proofErr w:type="spellEnd"/>
      <w:r>
        <w:t xml:space="preserve"> between 5000 AND 5010;</w:t>
      </w:r>
    </w:p>
    <w:p w:rsidR="000D65DB" w:rsidRDefault="000D65DB" w:rsidP="000D65DB">
      <w:r>
        <w:t>SELECT *</w:t>
      </w:r>
      <w:r>
        <w:br/>
        <w:t>FROM orders</w:t>
      </w:r>
      <w:r>
        <w:br/>
        <w:t xml:space="preserve">WHERE </w:t>
      </w:r>
      <w:proofErr w:type="spellStart"/>
      <w:r>
        <w:t>order_date</w:t>
      </w:r>
      <w:proofErr w:type="spellEnd"/>
      <w:r>
        <w:t xml:space="preserve"> between </w:t>
      </w:r>
      <w:proofErr w:type="spellStart"/>
      <w:r>
        <w:t>to_date</w:t>
      </w:r>
      <w:proofErr w:type="spellEnd"/>
      <w:r>
        <w:t xml:space="preserve"> ('2003/01/01', '</w:t>
      </w:r>
      <w:proofErr w:type="spellStart"/>
      <w:r>
        <w:t>yyyy</w:t>
      </w:r>
      <w:proofErr w:type="spellEnd"/>
      <w:r>
        <w:t>/mm/</w:t>
      </w:r>
      <w:proofErr w:type="spellStart"/>
      <w:r>
        <w:t>dd</w:t>
      </w:r>
      <w:proofErr w:type="spellEnd"/>
      <w:r>
        <w:t>'</w:t>
      </w:r>
      <w:proofErr w:type="gramStart"/>
      <w:r>
        <w:t>)</w:t>
      </w:r>
      <w:proofErr w:type="gramEnd"/>
      <w:r>
        <w:br/>
        <w:t xml:space="preserve">AND </w:t>
      </w:r>
      <w:proofErr w:type="spellStart"/>
      <w:r>
        <w:t>to_date</w:t>
      </w:r>
      <w:proofErr w:type="spellEnd"/>
      <w:r>
        <w:t xml:space="preserve"> ('2003/12/31', '</w:t>
      </w:r>
      <w:proofErr w:type="spellStart"/>
      <w:r>
        <w:t>yyyy</w:t>
      </w:r>
      <w:proofErr w:type="spellEnd"/>
      <w:r>
        <w:t>/mm/</w:t>
      </w:r>
      <w:proofErr w:type="spellStart"/>
      <w:r>
        <w:t>dd</w:t>
      </w:r>
      <w:proofErr w:type="spellEnd"/>
      <w:r>
        <w:t>');</w:t>
      </w:r>
    </w:p>
    <w:p w:rsidR="000D65DB" w:rsidRDefault="000D65DB" w:rsidP="000D65DB">
      <w:r>
        <w:t>SELECT *</w:t>
      </w:r>
      <w:r>
        <w:br/>
        <w:t>FROM suppliers</w:t>
      </w:r>
      <w:r>
        <w:br/>
        <w:t xml:space="preserve">WHERE </w:t>
      </w:r>
      <w:proofErr w:type="spellStart"/>
      <w:r>
        <w:t>supplier_id</w:t>
      </w:r>
      <w:proofErr w:type="spellEnd"/>
      <w:r>
        <w:t xml:space="preserve"> not between 5000 and 5500;</w:t>
      </w:r>
    </w:p>
    <w:p w:rsidR="000D65DB" w:rsidRDefault="000D65DB" w:rsidP="000D65DB">
      <w:r>
        <w:t>SELECT *</w:t>
      </w:r>
      <w:r>
        <w:br/>
        <w:t>FROM suppliers</w:t>
      </w:r>
      <w:r>
        <w:br/>
        <w:t xml:space="preserve">WHERE </w:t>
      </w:r>
      <w:proofErr w:type="gramStart"/>
      <w:r>
        <w:t>EXISTS</w:t>
      </w:r>
      <w:proofErr w:type="gramEnd"/>
      <w:r>
        <w:br/>
        <w:t>(select *</w:t>
      </w:r>
      <w:r>
        <w:br/>
      </w:r>
      <w:r>
        <w:lastRenderedPageBreak/>
        <w:t>from orders</w:t>
      </w:r>
      <w:r>
        <w:br/>
        <w:t xml:space="preserve">where </w:t>
      </w:r>
      <w:proofErr w:type="spellStart"/>
      <w:r>
        <w:t>suppliers.supplier_id</w:t>
      </w:r>
      <w:proofErr w:type="spellEnd"/>
      <w:r>
        <w:t xml:space="preserve"> = </w:t>
      </w:r>
      <w:proofErr w:type="spellStart"/>
      <w:r>
        <w:t>orders.supplier_id</w:t>
      </w:r>
      <w:proofErr w:type="spellEnd"/>
      <w:r>
        <w:t>);</w:t>
      </w:r>
    </w:p>
    <w:p w:rsidR="000D65DB" w:rsidRDefault="000D65DB" w:rsidP="000D65DB">
      <w:r>
        <w:t xml:space="preserve">SELECT </w:t>
      </w:r>
      <w:proofErr w:type="spellStart"/>
      <w:r>
        <w:t>supplier_city</w:t>
      </w:r>
      <w:proofErr w:type="spellEnd"/>
      <w:r>
        <w:br/>
        <w:t>FROM suppliers</w:t>
      </w:r>
      <w:r>
        <w:br/>
        <w:t xml:space="preserve">WHERE </w:t>
      </w:r>
      <w:proofErr w:type="spellStart"/>
      <w:r>
        <w:t>supplier_name</w:t>
      </w:r>
      <w:proofErr w:type="spellEnd"/>
      <w:r>
        <w:t xml:space="preserve"> = 'IBM'</w:t>
      </w:r>
      <w:r>
        <w:br/>
        <w:t xml:space="preserve">ORDER BY </w:t>
      </w:r>
      <w:proofErr w:type="spellStart"/>
      <w:r>
        <w:t>supplier_city</w:t>
      </w:r>
      <w:proofErr w:type="spellEnd"/>
      <w:r>
        <w:t xml:space="preserve"> DESC;</w:t>
      </w:r>
    </w:p>
    <w:p w:rsidR="000D65DB" w:rsidRDefault="000D65DB" w:rsidP="000D65DB">
      <w:proofErr w:type="gramStart"/>
      <w:r>
        <w:t>select</w:t>
      </w:r>
      <w:proofErr w:type="gramEnd"/>
      <w:r>
        <w:t xml:space="preserve"> suppliers.name, subquery1.total_amt</w:t>
      </w:r>
      <w:r>
        <w:br/>
        <w:t>from suppliers,</w:t>
      </w:r>
      <w:r>
        <w:br/>
        <w:t xml:space="preserve">(select </w:t>
      </w:r>
      <w:proofErr w:type="spellStart"/>
      <w:r>
        <w:t>supplier_id</w:t>
      </w:r>
      <w:proofErr w:type="spellEnd"/>
      <w:r>
        <w:t>, Sum(</w:t>
      </w:r>
      <w:proofErr w:type="spellStart"/>
      <w:r>
        <w:t>orders.amount</w:t>
      </w:r>
      <w:proofErr w:type="spellEnd"/>
      <w:r>
        <w:t xml:space="preserve">) as </w:t>
      </w:r>
      <w:proofErr w:type="spellStart"/>
      <w:r>
        <w:t>total_amt</w:t>
      </w:r>
      <w:proofErr w:type="spellEnd"/>
      <w:r>
        <w:br/>
        <w:t>from orders</w:t>
      </w:r>
      <w:r>
        <w:br/>
        <w:t xml:space="preserve">group by </w:t>
      </w:r>
      <w:proofErr w:type="spellStart"/>
      <w:r>
        <w:t>supplier_id</w:t>
      </w:r>
      <w:proofErr w:type="spellEnd"/>
      <w:r>
        <w:t>) subquery1,</w:t>
      </w:r>
      <w:r>
        <w:br/>
        <w:t xml:space="preserve">where subquery1.supplier_id = </w:t>
      </w:r>
      <w:proofErr w:type="spellStart"/>
      <w:r>
        <w:t>suppliers.supplier_id</w:t>
      </w:r>
      <w:proofErr w:type="spellEnd"/>
      <w:r>
        <w:t>;</w:t>
      </w:r>
    </w:p>
    <w:p w:rsidR="000D65DB" w:rsidRDefault="000D65DB" w:rsidP="000D65DB">
      <w:proofErr w:type="gramStart"/>
      <w:r>
        <w:t>select</w:t>
      </w:r>
      <w:proofErr w:type="gramEnd"/>
      <w:r>
        <w:t xml:space="preserve"> </w:t>
      </w:r>
      <w:proofErr w:type="spellStart"/>
      <w:r>
        <w:t>supplier_id</w:t>
      </w:r>
      <w:proofErr w:type="spellEnd"/>
      <w:r>
        <w:br/>
        <w:t>from suppliers</w:t>
      </w:r>
      <w:r>
        <w:br/>
        <w:t>MINUS</w:t>
      </w:r>
      <w:r>
        <w:br/>
        <w:t xml:space="preserve">select </w:t>
      </w:r>
      <w:proofErr w:type="spellStart"/>
      <w:r>
        <w:t>supplier_id</w:t>
      </w:r>
      <w:proofErr w:type="spellEnd"/>
      <w:r>
        <w:br/>
        <w:t>from orders;</w:t>
      </w:r>
    </w:p>
    <w:p w:rsidR="000D65DB" w:rsidRDefault="000D65DB" w:rsidP="000D65DB">
      <w:r>
        <w:t>UPDATE suppliers</w:t>
      </w:r>
      <w:r>
        <w:br/>
        <w:t>SET city = 'Santa Clara'</w:t>
      </w:r>
      <w:r>
        <w:br/>
        <w:t xml:space="preserve">WHERE </w:t>
      </w:r>
      <w:proofErr w:type="spellStart"/>
      <w:r>
        <w:t>supplier_name</w:t>
      </w:r>
      <w:proofErr w:type="spellEnd"/>
      <w:r>
        <w:t xml:space="preserve"> = 'NVIDIA';</w:t>
      </w:r>
    </w:p>
    <w:p w:rsidR="000D65DB" w:rsidRDefault="000D65DB" w:rsidP="000D65DB">
      <w:r>
        <w:t xml:space="preserve">INSERT INTO </w:t>
      </w:r>
      <w:proofErr w:type="gramStart"/>
      <w:r>
        <w:t>suppliers</w:t>
      </w:r>
      <w:proofErr w:type="gramEnd"/>
      <w:r>
        <w:br/>
        <w:t>(</w:t>
      </w:r>
      <w:proofErr w:type="spellStart"/>
      <w:r>
        <w:t>supplier_id</w:t>
      </w:r>
      <w:proofErr w:type="spellEnd"/>
      <w:r>
        <w:t xml:space="preserve">, </w:t>
      </w:r>
      <w:proofErr w:type="spellStart"/>
      <w:r>
        <w:t>supplier_name</w:t>
      </w:r>
      <w:proofErr w:type="spellEnd"/>
      <w:r>
        <w:t>)</w:t>
      </w:r>
      <w:r>
        <w:br/>
        <w:t>VALUES</w:t>
      </w:r>
      <w:r>
        <w:br/>
        <w:t>(24553, 'IBM');</w:t>
      </w:r>
    </w:p>
    <w:p w:rsidR="000D65DB" w:rsidRDefault="000D65DB" w:rsidP="000D65DB">
      <w:r>
        <w:t>DELETE FROM suppliers</w:t>
      </w:r>
      <w:r>
        <w:br/>
        <w:t xml:space="preserve">WHERE </w:t>
      </w:r>
      <w:proofErr w:type="spellStart"/>
      <w:r>
        <w:t>supplier_name</w:t>
      </w:r>
      <w:proofErr w:type="spellEnd"/>
      <w:r>
        <w:t xml:space="preserve"> = 'IBM';</w:t>
      </w:r>
    </w:p>
    <w:tbl>
      <w:tblPr>
        <w:tblW w:w="3765" w:type="dxa"/>
        <w:tblCellSpacing w:w="0" w:type="dxa"/>
        <w:tblCellMar>
          <w:left w:w="0" w:type="dxa"/>
          <w:right w:w="0" w:type="dxa"/>
        </w:tblCellMar>
        <w:tblLook w:val="04A0"/>
      </w:tblPr>
      <w:tblGrid>
        <w:gridCol w:w="575"/>
        <w:gridCol w:w="1512"/>
        <w:gridCol w:w="1678"/>
      </w:tblGrid>
      <w:tr w:rsidR="000D65DB" w:rsidRPr="00D2728C" w:rsidTr="00355652">
        <w:trPr>
          <w:tblCellSpacing w:w="0" w:type="dxa"/>
        </w:trPr>
        <w:tc>
          <w:tcPr>
            <w:tcW w:w="3735" w:type="dxa"/>
            <w:gridSpan w:val="3"/>
            <w:vAlign w:val="center"/>
            <w:hideMark/>
          </w:tcPr>
          <w:p w:rsidR="000D65DB" w:rsidRPr="00D2728C" w:rsidRDefault="000D65DB" w:rsidP="00355652">
            <w:pPr>
              <w:spacing w:after="0" w:line="240" w:lineRule="auto"/>
              <w:rPr>
                <w:rFonts w:ascii="Times New Roman" w:eastAsia="Times New Roman" w:hAnsi="Times New Roman" w:cs="Times New Roman"/>
                <w:sz w:val="24"/>
                <w:szCs w:val="24"/>
              </w:rPr>
            </w:pPr>
            <w:r w:rsidRPr="00D2728C">
              <w:rPr>
                <w:rFonts w:ascii="Times New Roman" w:eastAsia="Times New Roman" w:hAnsi="Times New Roman" w:cs="Times New Roman"/>
                <w:sz w:val="24"/>
                <w:szCs w:val="24"/>
              </w:rPr>
              <w:t>ALTER TABLE supplier</w:t>
            </w:r>
          </w:p>
        </w:tc>
      </w:tr>
      <w:tr w:rsidR="000D65DB" w:rsidRPr="00D2728C" w:rsidTr="00355652">
        <w:trPr>
          <w:tblCellSpacing w:w="0" w:type="dxa"/>
        </w:trPr>
        <w:tc>
          <w:tcPr>
            <w:tcW w:w="570" w:type="dxa"/>
            <w:vAlign w:val="center"/>
            <w:hideMark/>
          </w:tcPr>
          <w:p w:rsidR="000D65DB" w:rsidRPr="00D2728C" w:rsidRDefault="000D65DB" w:rsidP="00355652">
            <w:pPr>
              <w:spacing w:after="0" w:line="240" w:lineRule="auto"/>
              <w:rPr>
                <w:rFonts w:ascii="Times New Roman" w:eastAsia="Times New Roman" w:hAnsi="Times New Roman" w:cs="Times New Roman"/>
                <w:sz w:val="24"/>
                <w:szCs w:val="24"/>
              </w:rPr>
            </w:pPr>
            <w:r w:rsidRPr="00D2728C">
              <w:rPr>
                <w:rFonts w:ascii="Times New Roman" w:eastAsia="Times New Roman" w:hAnsi="Times New Roman" w:cs="Times New Roman"/>
                <w:sz w:val="24"/>
                <w:szCs w:val="24"/>
              </w:rPr>
              <w:t>ADD (</w:t>
            </w:r>
          </w:p>
        </w:tc>
        <w:tc>
          <w:tcPr>
            <w:tcW w:w="1500" w:type="dxa"/>
            <w:vAlign w:val="center"/>
            <w:hideMark/>
          </w:tcPr>
          <w:p w:rsidR="000D65DB" w:rsidRPr="00D2728C" w:rsidRDefault="000D65DB" w:rsidP="00355652">
            <w:pPr>
              <w:spacing w:after="0" w:line="240" w:lineRule="auto"/>
              <w:rPr>
                <w:rFonts w:ascii="Times New Roman" w:eastAsia="Times New Roman" w:hAnsi="Times New Roman" w:cs="Times New Roman"/>
                <w:sz w:val="24"/>
                <w:szCs w:val="24"/>
              </w:rPr>
            </w:pPr>
            <w:proofErr w:type="spellStart"/>
            <w:r w:rsidRPr="00D2728C">
              <w:rPr>
                <w:rFonts w:ascii="Times New Roman" w:eastAsia="Times New Roman" w:hAnsi="Times New Roman" w:cs="Times New Roman"/>
                <w:sz w:val="24"/>
                <w:szCs w:val="24"/>
              </w:rPr>
              <w:t>supplier_name</w:t>
            </w:r>
            <w:proofErr w:type="spellEnd"/>
          </w:p>
        </w:tc>
        <w:tc>
          <w:tcPr>
            <w:tcW w:w="1605" w:type="dxa"/>
            <w:vAlign w:val="center"/>
            <w:hideMark/>
          </w:tcPr>
          <w:p w:rsidR="000D65DB" w:rsidRPr="00D2728C" w:rsidRDefault="000D65DB" w:rsidP="00355652">
            <w:pPr>
              <w:spacing w:after="0" w:line="240" w:lineRule="auto"/>
              <w:rPr>
                <w:rFonts w:ascii="Times New Roman" w:eastAsia="Times New Roman" w:hAnsi="Times New Roman" w:cs="Times New Roman"/>
                <w:sz w:val="24"/>
                <w:szCs w:val="24"/>
              </w:rPr>
            </w:pPr>
            <w:r w:rsidRPr="00D2728C">
              <w:rPr>
                <w:rFonts w:ascii="Times New Roman" w:eastAsia="Times New Roman" w:hAnsi="Times New Roman" w:cs="Times New Roman"/>
                <w:sz w:val="24"/>
                <w:szCs w:val="24"/>
              </w:rPr>
              <w:t>varchar2(50),</w:t>
            </w:r>
          </w:p>
        </w:tc>
      </w:tr>
      <w:tr w:rsidR="000D65DB" w:rsidRPr="00D2728C" w:rsidTr="00355652">
        <w:trPr>
          <w:tblCellSpacing w:w="0" w:type="dxa"/>
        </w:trPr>
        <w:tc>
          <w:tcPr>
            <w:tcW w:w="570" w:type="dxa"/>
            <w:vAlign w:val="center"/>
            <w:hideMark/>
          </w:tcPr>
          <w:p w:rsidR="000D65DB" w:rsidRPr="00D2728C" w:rsidRDefault="000D65DB" w:rsidP="00355652">
            <w:pPr>
              <w:spacing w:after="0" w:line="240" w:lineRule="auto"/>
              <w:rPr>
                <w:rFonts w:ascii="Times New Roman" w:eastAsia="Times New Roman" w:hAnsi="Times New Roman" w:cs="Times New Roman"/>
                <w:sz w:val="24"/>
                <w:szCs w:val="24"/>
              </w:rPr>
            </w:pPr>
          </w:p>
        </w:tc>
        <w:tc>
          <w:tcPr>
            <w:tcW w:w="1500" w:type="dxa"/>
            <w:vAlign w:val="center"/>
            <w:hideMark/>
          </w:tcPr>
          <w:p w:rsidR="000D65DB" w:rsidRPr="00D2728C" w:rsidRDefault="000D65DB" w:rsidP="00355652">
            <w:pPr>
              <w:spacing w:after="0" w:line="240" w:lineRule="auto"/>
              <w:rPr>
                <w:rFonts w:ascii="Times New Roman" w:eastAsia="Times New Roman" w:hAnsi="Times New Roman" w:cs="Times New Roman"/>
                <w:sz w:val="24"/>
                <w:szCs w:val="24"/>
              </w:rPr>
            </w:pPr>
            <w:r w:rsidRPr="00D2728C">
              <w:rPr>
                <w:rFonts w:ascii="Times New Roman" w:eastAsia="Times New Roman" w:hAnsi="Times New Roman" w:cs="Times New Roman"/>
                <w:sz w:val="24"/>
                <w:szCs w:val="24"/>
              </w:rPr>
              <w:t>city</w:t>
            </w:r>
          </w:p>
        </w:tc>
        <w:tc>
          <w:tcPr>
            <w:tcW w:w="1605" w:type="dxa"/>
            <w:vAlign w:val="center"/>
            <w:hideMark/>
          </w:tcPr>
          <w:p w:rsidR="000D65DB" w:rsidRPr="00D2728C" w:rsidRDefault="000D65DB" w:rsidP="00355652">
            <w:pPr>
              <w:spacing w:after="0" w:line="240" w:lineRule="auto"/>
              <w:rPr>
                <w:rFonts w:ascii="Times New Roman" w:eastAsia="Times New Roman" w:hAnsi="Times New Roman" w:cs="Times New Roman"/>
                <w:sz w:val="24"/>
                <w:szCs w:val="24"/>
              </w:rPr>
            </w:pPr>
            <w:r w:rsidRPr="00D2728C">
              <w:rPr>
                <w:rFonts w:ascii="Times New Roman" w:eastAsia="Times New Roman" w:hAnsi="Times New Roman" w:cs="Times New Roman"/>
                <w:sz w:val="24"/>
                <w:szCs w:val="24"/>
              </w:rPr>
              <w:t>varchar2(45) );</w:t>
            </w:r>
          </w:p>
        </w:tc>
      </w:tr>
    </w:tbl>
    <w:p w:rsidR="000D65DB" w:rsidRDefault="000D65DB" w:rsidP="000D65DB"/>
    <w:p w:rsidR="000D65DB" w:rsidRDefault="000D65DB" w:rsidP="000D65DB">
      <w:r>
        <w:t>DROP TABLE supplier;</w:t>
      </w:r>
    </w:p>
    <w:p w:rsidR="000D65DB" w:rsidRDefault="000D65DB" w:rsidP="000D65DB"/>
    <w:p w:rsidR="000D65DB" w:rsidRDefault="000D65DB" w:rsidP="000D65DB">
      <w:proofErr w:type="gramStart"/>
      <w:r>
        <w:t>length(</w:t>
      </w:r>
      <w:proofErr w:type="gramEnd"/>
      <w:r>
        <w:t>'Tech on the Net')</w:t>
      </w:r>
    </w:p>
    <w:p w:rsidR="000D65DB" w:rsidRDefault="000D65DB" w:rsidP="000D65DB"/>
    <w:p w:rsidR="000D65DB" w:rsidRDefault="000D65DB" w:rsidP="000D65DB">
      <w:proofErr w:type="gramStart"/>
      <w:r>
        <w:t>lower(</w:t>
      </w:r>
      <w:proofErr w:type="gramEnd"/>
      <w:r>
        <w:t>'Tech on the Net')</w:t>
      </w:r>
    </w:p>
    <w:p w:rsidR="000D65DB" w:rsidRDefault="000D65DB" w:rsidP="000D65DB">
      <w:pPr>
        <w:pStyle w:val="NormalWeb"/>
      </w:pPr>
      <w:proofErr w:type="gramStart"/>
      <w:r>
        <w:lastRenderedPageBreak/>
        <w:t>replace(</w:t>
      </w:r>
      <w:proofErr w:type="gramEnd"/>
      <w:r>
        <w:t>'123123tech', '123');</w:t>
      </w:r>
    </w:p>
    <w:tbl>
      <w:tblPr>
        <w:tblW w:w="6660" w:type="dxa"/>
        <w:tblCellSpacing w:w="0" w:type="dxa"/>
        <w:tblBorders>
          <w:top w:val="dashed" w:sz="6" w:space="0" w:color="999999"/>
          <w:left w:val="dashed" w:sz="6" w:space="0" w:color="999999"/>
          <w:bottom w:val="dashed" w:sz="6" w:space="0" w:color="999999"/>
          <w:right w:val="dashed" w:sz="6" w:space="0" w:color="999999"/>
        </w:tblBorders>
        <w:tblCellMar>
          <w:top w:w="60" w:type="dxa"/>
          <w:left w:w="60" w:type="dxa"/>
          <w:bottom w:w="60" w:type="dxa"/>
          <w:right w:w="60" w:type="dxa"/>
        </w:tblCellMar>
        <w:tblLook w:val="04A0"/>
      </w:tblPr>
      <w:tblGrid>
        <w:gridCol w:w="3846"/>
        <w:gridCol w:w="2814"/>
      </w:tblGrid>
      <w:tr w:rsidR="000D65DB" w:rsidRPr="009774D1" w:rsidTr="00355652">
        <w:trPr>
          <w:tblCellSpacing w:w="0" w:type="dxa"/>
        </w:trPr>
        <w:tc>
          <w:tcPr>
            <w:tcW w:w="3846" w:type="dxa"/>
            <w:tcBorders>
              <w:top w:val="dashed" w:sz="6" w:space="0" w:color="999999"/>
              <w:left w:val="dashed" w:sz="6" w:space="0" w:color="999999"/>
            </w:tcBorders>
            <w:vAlign w:val="center"/>
            <w:hideMark/>
          </w:tcPr>
          <w:p w:rsidR="000D65DB" w:rsidRPr="009774D1" w:rsidRDefault="000D65DB" w:rsidP="00355652">
            <w:pPr>
              <w:spacing w:after="0" w:line="240" w:lineRule="auto"/>
              <w:rPr>
                <w:rFonts w:ascii="Times New Roman" w:eastAsia="Times New Roman" w:hAnsi="Times New Roman" w:cs="Times New Roman"/>
                <w:sz w:val="24"/>
                <w:szCs w:val="24"/>
              </w:rPr>
            </w:pPr>
            <w:proofErr w:type="spellStart"/>
            <w:r w:rsidRPr="009774D1">
              <w:rPr>
                <w:rFonts w:ascii="Times New Roman" w:eastAsia="Times New Roman" w:hAnsi="Times New Roman" w:cs="Times New Roman"/>
                <w:sz w:val="24"/>
                <w:szCs w:val="24"/>
              </w:rPr>
              <w:t>rtrim</w:t>
            </w:r>
            <w:proofErr w:type="spellEnd"/>
            <w:r w:rsidRPr="009774D1">
              <w:rPr>
                <w:rFonts w:ascii="Times New Roman" w:eastAsia="Times New Roman" w:hAnsi="Times New Roman" w:cs="Times New Roman"/>
                <w:sz w:val="24"/>
                <w:szCs w:val="24"/>
              </w:rPr>
              <w:t>('tech ');</w:t>
            </w:r>
          </w:p>
        </w:tc>
        <w:tc>
          <w:tcPr>
            <w:tcW w:w="2814" w:type="dxa"/>
            <w:tcBorders>
              <w:top w:val="dashed" w:sz="6" w:space="0" w:color="999999"/>
              <w:right w:val="dashed" w:sz="6" w:space="0" w:color="999999"/>
            </w:tcBorders>
            <w:vAlign w:val="center"/>
            <w:hideMark/>
          </w:tcPr>
          <w:p w:rsidR="000D65DB" w:rsidRPr="009774D1" w:rsidRDefault="000D65DB" w:rsidP="00355652">
            <w:pPr>
              <w:spacing w:after="0" w:line="240" w:lineRule="auto"/>
              <w:rPr>
                <w:rFonts w:ascii="Times New Roman" w:eastAsia="Times New Roman" w:hAnsi="Times New Roman" w:cs="Times New Roman"/>
                <w:sz w:val="24"/>
                <w:szCs w:val="24"/>
              </w:rPr>
            </w:pPr>
            <w:r w:rsidRPr="009774D1">
              <w:rPr>
                <w:rFonts w:ascii="Times New Roman" w:eastAsia="Times New Roman" w:hAnsi="Times New Roman" w:cs="Times New Roman"/>
                <w:sz w:val="24"/>
                <w:szCs w:val="24"/>
              </w:rPr>
              <w:t>would return 'tech'</w:t>
            </w:r>
          </w:p>
        </w:tc>
      </w:tr>
      <w:tr w:rsidR="000D65DB" w:rsidRPr="009774D1" w:rsidTr="00355652">
        <w:trPr>
          <w:tblCellSpacing w:w="0" w:type="dxa"/>
        </w:trPr>
        <w:tc>
          <w:tcPr>
            <w:tcW w:w="3846" w:type="dxa"/>
            <w:vAlign w:val="center"/>
            <w:hideMark/>
          </w:tcPr>
          <w:p w:rsidR="000D65DB" w:rsidRPr="009774D1" w:rsidRDefault="000D65DB" w:rsidP="00355652">
            <w:pPr>
              <w:spacing w:after="0" w:line="240" w:lineRule="auto"/>
              <w:rPr>
                <w:rFonts w:ascii="Times New Roman" w:eastAsia="Times New Roman" w:hAnsi="Times New Roman" w:cs="Times New Roman"/>
                <w:sz w:val="24"/>
                <w:szCs w:val="24"/>
              </w:rPr>
            </w:pPr>
            <w:proofErr w:type="spellStart"/>
            <w:r w:rsidRPr="009774D1">
              <w:rPr>
                <w:rFonts w:ascii="Times New Roman" w:eastAsia="Times New Roman" w:hAnsi="Times New Roman" w:cs="Times New Roman"/>
                <w:sz w:val="24"/>
                <w:szCs w:val="24"/>
              </w:rPr>
              <w:t>substr</w:t>
            </w:r>
            <w:proofErr w:type="spellEnd"/>
            <w:r w:rsidRPr="009774D1">
              <w:rPr>
                <w:rFonts w:ascii="Times New Roman" w:eastAsia="Times New Roman" w:hAnsi="Times New Roman" w:cs="Times New Roman"/>
                <w:sz w:val="24"/>
                <w:szCs w:val="24"/>
              </w:rPr>
              <w:t>('This is a test', 6, 2)</w:t>
            </w:r>
          </w:p>
        </w:tc>
        <w:tc>
          <w:tcPr>
            <w:tcW w:w="2814" w:type="dxa"/>
            <w:vAlign w:val="center"/>
            <w:hideMark/>
          </w:tcPr>
          <w:p w:rsidR="000D65DB" w:rsidRPr="009774D1" w:rsidRDefault="000D65DB" w:rsidP="00355652">
            <w:pPr>
              <w:spacing w:after="0" w:line="240" w:lineRule="auto"/>
              <w:rPr>
                <w:rFonts w:ascii="Times New Roman" w:eastAsia="Times New Roman" w:hAnsi="Times New Roman" w:cs="Times New Roman"/>
                <w:sz w:val="24"/>
                <w:szCs w:val="24"/>
              </w:rPr>
            </w:pPr>
            <w:r w:rsidRPr="009774D1">
              <w:rPr>
                <w:rFonts w:ascii="Times New Roman" w:eastAsia="Times New Roman" w:hAnsi="Times New Roman" w:cs="Times New Roman"/>
                <w:sz w:val="24"/>
                <w:szCs w:val="24"/>
              </w:rPr>
              <w:t>would return 'is'</w:t>
            </w:r>
          </w:p>
        </w:tc>
      </w:tr>
    </w:tbl>
    <w:p w:rsidR="000D65DB" w:rsidRDefault="000D65DB" w:rsidP="000D65DB"/>
    <w:tbl>
      <w:tblPr>
        <w:tblW w:w="6480" w:type="dxa"/>
        <w:tblCellSpacing w:w="0" w:type="dxa"/>
        <w:tblBorders>
          <w:top w:val="dashed" w:sz="6" w:space="0" w:color="999999"/>
          <w:left w:val="dashed" w:sz="6" w:space="0" w:color="999999"/>
          <w:bottom w:val="dashed" w:sz="6" w:space="0" w:color="999999"/>
          <w:right w:val="dashed" w:sz="6" w:space="0" w:color="999999"/>
        </w:tblBorders>
        <w:tblCellMar>
          <w:top w:w="60" w:type="dxa"/>
          <w:left w:w="60" w:type="dxa"/>
          <w:bottom w:w="60" w:type="dxa"/>
          <w:right w:w="60" w:type="dxa"/>
        </w:tblCellMar>
        <w:tblLook w:val="04A0"/>
      </w:tblPr>
      <w:tblGrid>
        <w:gridCol w:w="2623"/>
        <w:gridCol w:w="3857"/>
      </w:tblGrid>
      <w:tr w:rsidR="000D65DB" w:rsidRPr="00CF77D6" w:rsidTr="00355652">
        <w:trPr>
          <w:tblCellSpacing w:w="0" w:type="dxa"/>
        </w:trPr>
        <w:tc>
          <w:tcPr>
            <w:tcW w:w="0" w:type="auto"/>
            <w:vAlign w:val="center"/>
            <w:hideMark/>
          </w:tcPr>
          <w:p w:rsidR="000D65DB" w:rsidRPr="00CF77D6" w:rsidRDefault="000D65DB" w:rsidP="00355652">
            <w:pPr>
              <w:spacing w:after="0" w:line="240" w:lineRule="auto"/>
              <w:rPr>
                <w:rFonts w:ascii="Times New Roman" w:eastAsia="Times New Roman" w:hAnsi="Times New Roman" w:cs="Times New Roman"/>
                <w:sz w:val="24"/>
                <w:szCs w:val="24"/>
              </w:rPr>
            </w:pPr>
            <w:r w:rsidRPr="00CF77D6">
              <w:rPr>
                <w:rFonts w:ascii="Times New Roman" w:eastAsia="Times New Roman" w:hAnsi="Times New Roman" w:cs="Times New Roman"/>
                <w:sz w:val="24"/>
                <w:szCs w:val="24"/>
              </w:rPr>
              <w:t>trim(' tech ')</w:t>
            </w:r>
          </w:p>
        </w:tc>
        <w:tc>
          <w:tcPr>
            <w:tcW w:w="0" w:type="auto"/>
            <w:vAlign w:val="center"/>
            <w:hideMark/>
          </w:tcPr>
          <w:p w:rsidR="000D65DB" w:rsidRPr="00CF77D6" w:rsidRDefault="000D65DB" w:rsidP="00355652">
            <w:pPr>
              <w:spacing w:after="0" w:line="240" w:lineRule="auto"/>
              <w:rPr>
                <w:rFonts w:ascii="Times New Roman" w:eastAsia="Times New Roman" w:hAnsi="Times New Roman" w:cs="Times New Roman"/>
                <w:sz w:val="24"/>
                <w:szCs w:val="24"/>
              </w:rPr>
            </w:pPr>
            <w:r w:rsidRPr="00CF77D6">
              <w:rPr>
                <w:rFonts w:ascii="Times New Roman" w:eastAsia="Times New Roman" w:hAnsi="Times New Roman" w:cs="Times New Roman"/>
                <w:sz w:val="24"/>
                <w:szCs w:val="24"/>
              </w:rPr>
              <w:t>would return 'tech'</w:t>
            </w:r>
          </w:p>
        </w:tc>
      </w:tr>
    </w:tbl>
    <w:p w:rsidR="000D65DB" w:rsidRDefault="000D65DB" w:rsidP="000D65DB"/>
    <w:tbl>
      <w:tblPr>
        <w:tblW w:w="6735" w:type="dxa"/>
        <w:tblCellSpacing w:w="0" w:type="dxa"/>
        <w:tblBorders>
          <w:top w:val="dashed" w:sz="6" w:space="0" w:color="999999"/>
          <w:left w:val="dashed" w:sz="6" w:space="0" w:color="999999"/>
          <w:bottom w:val="dashed" w:sz="6" w:space="0" w:color="999999"/>
          <w:right w:val="dashed" w:sz="6" w:space="0" w:color="999999"/>
        </w:tblBorders>
        <w:tblCellMar>
          <w:top w:w="60" w:type="dxa"/>
          <w:left w:w="60" w:type="dxa"/>
          <w:bottom w:w="60" w:type="dxa"/>
          <w:right w:w="60" w:type="dxa"/>
        </w:tblCellMar>
        <w:tblLook w:val="04A0"/>
      </w:tblPr>
      <w:tblGrid>
        <w:gridCol w:w="3235"/>
        <w:gridCol w:w="3500"/>
      </w:tblGrid>
      <w:tr w:rsidR="000D65DB" w:rsidRPr="004A417F" w:rsidTr="00355652">
        <w:trPr>
          <w:tblCellSpacing w:w="0" w:type="dxa"/>
        </w:trPr>
        <w:tc>
          <w:tcPr>
            <w:tcW w:w="3105" w:type="dxa"/>
            <w:vAlign w:val="center"/>
            <w:hideMark/>
          </w:tcPr>
          <w:p w:rsidR="000D65DB" w:rsidRPr="004A417F" w:rsidRDefault="000D65DB" w:rsidP="00355652">
            <w:pPr>
              <w:spacing w:after="0" w:line="240" w:lineRule="auto"/>
              <w:rPr>
                <w:rFonts w:ascii="Times New Roman" w:eastAsia="Times New Roman" w:hAnsi="Times New Roman" w:cs="Times New Roman"/>
                <w:sz w:val="24"/>
                <w:szCs w:val="24"/>
              </w:rPr>
            </w:pPr>
            <w:r w:rsidRPr="004A417F">
              <w:rPr>
                <w:rFonts w:ascii="Times New Roman" w:eastAsia="Times New Roman" w:hAnsi="Times New Roman" w:cs="Times New Roman"/>
                <w:sz w:val="24"/>
                <w:szCs w:val="24"/>
              </w:rPr>
              <w:t>upper('Tech on the Net');</w:t>
            </w:r>
          </w:p>
        </w:tc>
        <w:tc>
          <w:tcPr>
            <w:tcW w:w="3360" w:type="dxa"/>
            <w:vAlign w:val="center"/>
            <w:hideMark/>
          </w:tcPr>
          <w:p w:rsidR="000D65DB" w:rsidRPr="004A417F" w:rsidRDefault="000D65DB" w:rsidP="00355652">
            <w:pPr>
              <w:spacing w:after="0" w:line="240" w:lineRule="auto"/>
              <w:rPr>
                <w:rFonts w:ascii="Times New Roman" w:eastAsia="Times New Roman" w:hAnsi="Times New Roman" w:cs="Times New Roman"/>
                <w:sz w:val="24"/>
                <w:szCs w:val="24"/>
              </w:rPr>
            </w:pPr>
            <w:r w:rsidRPr="004A417F">
              <w:rPr>
                <w:rFonts w:ascii="Times New Roman" w:eastAsia="Times New Roman" w:hAnsi="Times New Roman" w:cs="Times New Roman"/>
                <w:sz w:val="24"/>
                <w:szCs w:val="24"/>
              </w:rPr>
              <w:t>would return 'TECH ON THE NET'</w:t>
            </w:r>
          </w:p>
        </w:tc>
      </w:tr>
    </w:tbl>
    <w:p w:rsidR="000D65DB" w:rsidRDefault="000D65DB" w:rsidP="000D65DB">
      <w:pPr>
        <w:pBdr>
          <w:bottom w:val="single" w:sz="6" w:space="1" w:color="auto"/>
        </w:pBdr>
      </w:pPr>
    </w:p>
    <w:p w:rsidR="00794458" w:rsidRPr="003769D9" w:rsidRDefault="00794458" w:rsidP="00794458">
      <w:pPr>
        <w:rPr>
          <w:rFonts w:ascii="Verdana" w:hAnsi="Verdana"/>
          <w:b/>
          <w:sz w:val="20"/>
          <w:szCs w:val="20"/>
        </w:rPr>
      </w:pPr>
      <w:r w:rsidRPr="003769D9">
        <w:rPr>
          <w:rFonts w:ascii="Verdana" w:hAnsi="Verdana"/>
          <w:b/>
          <w:sz w:val="20"/>
          <w:szCs w:val="20"/>
        </w:rPr>
        <w:t xml:space="preserve">How would you find out the total number of rows in a table? </w:t>
      </w:r>
    </w:p>
    <w:p w:rsidR="00794458" w:rsidRPr="003769D9" w:rsidRDefault="00794458" w:rsidP="00794458">
      <w:pPr>
        <w:rPr>
          <w:rFonts w:ascii="Verdana" w:hAnsi="Verdana"/>
          <w:b/>
          <w:sz w:val="20"/>
          <w:szCs w:val="20"/>
        </w:rPr>
      </w:pPr>
      <w:r w:rsidRPr="003769D9">
        <w:rPr>
          <w:rFonts w:ascii="Verdana" w:hAnsi="Verdana"/>
          <w:sz w:val="20"/>
          <w:szCs w:val="20"/>
        </w:rPr>
        <w:t xml:space="preserve">Use SELECT </w:t>
      </w:r>
      <w:proofErr w:type="gramStart"/>
      <w:r w:rsidRPr="003769D9">
        <w:rPr>
          <w:rFonts w:ascii="Verdana" w:hAnsi="Verdana"/>
          <w:sz w:val="20"/>
          <w:szCs w:val="20"/>
        </w:rPr>
        <w:t>COUNT(</w:t>
      </w:r>
      <w:proofErr w:type="gramEnd"/>
      <w:r w:rsidRPr="003769D9">
        <w:rPr>
          <w:rFonts w:ascii="Verdana" w:hAnsi="Verdana"/>
          <w:sz w:val="20"/>
          <w:szCs w:val="20"/>
        </w:rPr>
        <w:t xml:space="preserve">*) ... in query </w:t>
      </w:r>
      <w:r w:rsidRPr="003769D9">
        <w:rPr>
          <w:rFonts w:ascii="Verdana" w:hAnsi="Verdana"/>
          <w:sz w:val="20"/>
          <w:szCs w:val="20"/>
        </w:rPr>
        <w:br/>
      </w:r>
      <w:r w:rsidRPr="003769D9">
        <w:rPr>
          <w:rFonts w:ascii="Verdana" w:hAnsi="Verdana"/>
          <w:b/>
          <w:sz w:val="20"/>
          <w:szCs w:val="20"/>
        </w:rPr>
        <w:t xml:space="preserve">How do you eliminate duplicate values in SELECT ? </w:t>
      </w:r>
    </w:p>
    <w:p w:rsidR="00794458" w:rsidRPr="003769D9" w:rsidRDefault="00794458" w:rsidP="00794458">
      <w:pPr>
        <w:pStyle w:val="HTMLPreformatted"/>
        <w:rPr>
          <w:rFonts w:ascii="Verdana" w:hAnsi="Verdana"/>
        </w:rPr>
      </w:pPr>
      <w:r w:rsidRPr="003769D9">
        <w:rPr>
          <w:rFonts w:ascii="Verdana" w:hAnsi="Verdana"/>
        </w:rPr>
        <w:t>Use SELECT DISTINCT ... in SQL query</w:t>
      </w:r>
    </w:p>
    <w:p w:rsidR="00794458" w:rsidRPr="003769D9" w:rsidRDefault="00794458" w:rsidP="00794458">
      <w:pPr>
        <w:rPr>
          <w:rFonts w:ascii="Verdana" w:hAnsi="Verdana"/>
          <w:b/>
          <w:sz w:val="20"/>
          <w:szCs w:val="20"/>
        </w:rPr>
      </w:pPr>
      <w:r w:rsidRPr="003769D9">
        <w:rPr>
          <w:rFonts w:ascii="Verdana" w:hAnsi="Verdana"/>
          <w:sz w:val="20"/>
          <w:szCs w:val="20"/>
        </w:rPr>
        <w:t xml:space="preserve">How you insert records into a table Using SQL INSERT statement </w:t>
      </w:r>
      <w:r w:rsidRPr="003769D9">
        <w:rPr>
          <w:rFonts w:ascii="Verdana" w:hAnsi="Verdana"/>
          <w:sz w:val="20"/>
          <w:szCs w:val="20"/>
        </w:rPr>
        <w:br/>
      </w:r>
      <w:r w:rsidRPr="003769D9">
        <w:rPr>
          <w:rFonts w:ascii="Verdana" w:hAnsi="Verdana"/>
          <w:b/>
          <w:sz w:val="20"/>
          <w:szCs w:val="20"/>
        </w:rPr>
        <w:t xml:space="preserve">How do you delete record from a </w:t>
      </w:r>
      <w:proofErr w:type="gramStart"/>
      <w:r w:rsidRPr="003769D9">
        <w:rPr>
          <w:rFonts w:ascii="Verdana" w:hAnsi="Verdana"/>
          <w:b/>
          <w:sz w:val="20"/>
          <w:szCs w:val="20"/>
        </w:rPr>
        <w:t>table ?</w:t>
      </w:r>
      <w:proofErr w:type="gramEnd"/>
      <w:r w:rsidRPr="003769D9">
        <w:rPr>
          <w:rFonts w:ascii="Verdana" w:hAnsi="Verdana"/>
          <w:b/>
          <w:sz w:val="20"/>
          <w:szCs w:val="20"/>
        </w:rPr>
        <w:t xml:space="preserve"> </w:t>
      </w:r>
    </w:p>
    <w:p w:rsidR="00794458" w:rsidRPr="003769D9" w:rsidRDefault="00794458" w:rsidP="00794458">
      <w:pPr>
        <w:pStyle w:val="HTMLPreformatted"/>
        <w:rPr>
          <w:rFonts w:ascii="Verdana" w:hAnsi="Verdana"/>
        </w:rPr>
      </w:pPr>
      <w:r w:rsidRPr="003769D9">
        <w:rPr>
          <w:rFonts w:ascii="Verdana" w:hAnsi="Verdana"/>
        </w:rPr>
        <w:t>Using DELETE statement</w:t>
      </w:r>
    </w:p>
    <w:p w:rsidR="00794458" w:rsidRPr="003769D9" w:rsidRDefault="00794458" w:rsidP="00794458">
      <w:pPr>
        <w:pStyle w:val="HTMLPreformatted"/>
        <w:rPr>
          <w:rFonts w:ascii="Verdana" w:hAnsi="Verdana"/>
        </w:rPr>
      </w:pPr>
      <w:proofErr w:type="gramStart"/>
      <w:r w:rsidRPr="003769D9">
        <w:rPr>
          <w:rFonts w:ascii="Verdana" w:hAnsi="Verdana"/>
        </w:rPr>
        <w:t>Example :</w:t>
      </w:r>
      <w:proofErr w:type="gramEnd"/>
      <w:r w:rsidRPr="003769D9">
        <w:rPr>
          <w:rFonts w:ascii="Verdana" w:hAnsi="Verdana"/>
        </w:rPr>
        <w:t xml:space="preserve"> DELETE FROM EMP</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How do you select a row using indexes? </w:t>
      </w:r>
    </w:p>
    <w:p w:rsidR="00794458" w:rsidRPr="003769D9" w:rsidRDefault="00794458" w:rsidP="00794458">
      <w:pPr>
        <w:pStyle w:val="HTMLPreformatted"/>
        <w:rPr>
          <w:rFonts w:ascii="Verdana" w:hAnsi="Verdana"/>
        </w:rPr>
      </w:pPr>
      <w:r w:rsidRPr="003769D9">
        <w:rPr>
          <w:rFonts w:ascii="Verdana" w:hAnsi="Verdana"/>
        </w:rPr>
        <w:t>Specify the indexed columns in the WHERE clause of query.</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How do you find the maximum value in a column? </w:t>
      </w:r>
    </w:p>
    <w:p w:rsidR="00794458" w:rsidRPr="003769D9" w:rsidRDefault="00794458" w:rsidP="00794458">
      <w:pPr>
        <w:pStyle w:val="HTMLPreformatted"/>
        <w:rPr>
          <w:rFonts w:ascii="Verdana" w:hAnsi="Verdana"/>
        </w:rPr>
      </w:pPr>
      <w:r w:rsidRPr="003769D9">
        <w:rPr>
          <w:rFonts w:ascii="Verdana" w:hAnsi="Verdana"/>
        </w:rPr>
        <w:t xml:space="preserve">Use SELECT </w:t>
      </w:r>
      <w:proofErr w:type="gramStart"/>
      <w:r w:rsidRPr="003769D9">
        <w:rPr>
          <w:rFonts w:ascii="Verdana" w:hAnsi="Verdana"/>
        </w:rPr>
        <w:t>MAX(</w:t>
      </w:r>
      <w:proofErr w:type="gramEnd"/>
      <w:r w:rsidRPr="003769D9">
        <w:rPr>
          <w:rFonts w:ascii="Verdana" w:hAnsi="Verdana"/>
        </w:rPr>
        <w:t xml:space="preserve">...) .. </w:t>
      </w:r>
      <w:proofErr w:type="gramStart"/>
      <w:r w:rsidRPr="003769D9">
        <w:rPr>
          <w:rFonts w:ascii="Verdana" w:hAnsi="Verdana"/>
        </w:rPr>
        <w:t>in</w:t>
      </w:r>
      <w:proofErr w:type="gramEnd"/>
      <w:r w:rsidRPr="003769D9">
        <w:rPr>
          <w:rFonts w:ascii="Verdana" w:hAnsi="Verdana"/>
        </w:rPr>
        <w:t xml:space="preserve"> query</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How do you retrieve the first 5 characters of FIRSTNAME column of table </w:t>
      </w:r>
      <w:proofErr w:type="gramStart"/>
      <w:r w:rsidRPr="003769D9">
        <w:rPr>
          <w:rFonts w:ascii="Verdana" w:hAnsi="Verdana"/>
          <w:b/>
          <w:sz w:val="20"/>
          <w:szCs w:val="20"/>
        </w:rPr>
        <w:t>EMP ?</w:t>
      </w:r>
      <w:proofErr w:type="gramEnd"/>
      <w:r w:rsidRPr="003769D9">
        <w:rPr>
          <w:rFonts w:ascii="Verdana" w:hAnsi="Verdana"/>
          <w:b/>
          <w:sz w:val="20"/>
          <w:szCs w:val="20"/>
        </w:rPr>
        <w:t xml:space="preserve"> </w:t>
      </w:r>
    </w:p>
    <w:p w:rsidR="00794458" w:rsidRPr="003769D9" w:rsidRDefault="00794458" w:rsidP="00794458">
      <w:pPr>
        <w:pStyle w:val="HTMLPreformatted"/>
        <w:rPr>
          <w:rFonts w:ascii="Verdana" w:hAnsi="Verdana"/>
        </w:rPr>
      </w:pPr>
      <w:r w:rsidRPr="003769D9">
        <w:rPr>
          <w:rFonts w:ascii="Verdana" w:hAnsi="Verdana"/>
        </w:rPr>
        <w:t xml:space="preserve">SELECT </w:t>
      </w:r>
      <w:proofErr w:type="gramStart"/>
      <w:r w:rsidRPr="003769D9">
        <w:rPr>
          <w:rFonts w:ascii="Verdana" w:hAnsi="Verdana"/>
        </w:rPr>
        <w:t>SUBSTR(</w:t>
      </w:r>
      <w:proofErr w:type="gramEnd"/>
      <w:r w:rsidRPr="003769D9">
        <w:rPr>
          <w:rFonts w:ascii="Verdana" w:hAnsi="Verdana"/>
        </w:rPr>
        <w:t>FIRSTNAME,1,5) FROM EMP</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My SQL statement SELECT </w:t>
      </w:r>
      <w:proofErr w:type="gramStart"/>
      <w:r w:rsidRPr="003769D9">
        <w:rPr>
          <w:rFonts w:ascii="Verdana" w:hAnsi="Verdana"/>
          <w:b/>
          <w:sz w:val="20"/>
          <w:szCs w:val="20"/>
        </w:rPr>
        <w:t>AVG(</w:t>
      </w:r>
      <w:proofErr w:type="gramEnd"/>
      <w:r w:rsidRPr="003769D9">
        <w:rPr>
          <w:rFonts w:ascii="Verdana" w:hAnsi="Verdana"/>
          <w:b/>
          <w:sz w:val="20"/>
          <w:szCs w:val="20"/>
        </w:rPr>
        <w:t xml:space="preserve">SALARY) FROM EMP yields inaccurate results. Why? </w:t>
      </w:r>
    </w:p>
    <w:p w:rsidR="00794458" w:rsidRPr="003769D9" w:rsidRDefault="00794458" w:rsidP="00794458">
      <w:pPr>
        <w:pStyle w:val="HTMLPreformatted"/>
        <w:rPr>
          <w:rFonts w:ascii="Verdana" w:hAnsi="Verdana"/>
        </w:rPr>
      </w:pPr>
      <w:r w:rsidRPr="003769D9">
        <w:rPr>
          <w:rFonts w:ascii="Verdana" w:hAnsi="Verdana"/>
        </w:rPr>
        <w:t>Because SALARY is not declared to have NULLs and the employees for whom the</w:t>
      </w:r>
      <w:r w:rsidRPr="003769D9">
        <w:rPr>
          <w:rFonts w:ascii="Verdana" w:hAnsi="Verdana"/>
        </w:rPr>
        <w:br/>
        <w:t>salary is not known are also counted.</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How do you concatenate the FIRSTNAME and LASTNAME from EMP table to give a complete name? </w:t>
      </w:r>
    </w:p>
    <w:p w:rsidR="00794458" w:rsidRPr="003769D9" w:rsidRDefault="00794458" w:rsidP="00794458">
      <w:pPr>
        <w:pStyle w:val="HTMLPreformatted"/>
        <w:rPr>
          <w:rFonts w:ascii="Verdana" w:hAnsi="Verdana"/>
        </w:rPr>
      </w:pPr>
      <w:r w:rsidRPr="003769D9">
        <w:rPr>
          <w:rFonts w:ascii="Verdana" w:hAnsi="Verdana"/>
        </w:rPr>
        <w:t xml:space="preserve">SELECT FIRSTNAME || </w:t>
      </w:r>
      <w:proofErr w:type="gramStart"/>
      <w:r w:rsidRPr="003769D9">
        <w:rPr>
          <w:rFonts w:ascii="Verdana" w:hAnsi="Verdana"/>
        </w:rPr>
        <w:t>‘ ‘</w:t>
      </w:r>
      <w:proofErr w:type="gramEnd"/>
      <w:r w:rsidRPr="003769D9">
        <w:rPr>
          <w:rFonts w:ascii="Verdana" w:hAnsi="Verdana"/>
        </w:rPr>
        <w:t xml:space="preserve"> || LASTNAME FROM EMP</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What is UNION</w:t>
      </w:r>
      <w:proofErr w:type="gramStart"/>
      <w:r w:rsidRPr="003769D9">
        <w:rPr>
          <w:rFonts w:ascii="Verdana" w:hAnsi="Verdana"/>
          <w:b/>
          <w:sz w:val="20"/>
          <w:szCs w:val="20"/>
        </w:rPr>
        <w:t>,UNION</w:t>
      </w:r>
      <w:proofErr w:type="gramEnd"/>
      <w:r w:rsidRPr="003769D9">
        <w:rPr>
          <w:rFonts w:ascii="Verdana" w:hAnsi="Verdana"/>
          <w:b/>
          <w:sz w:val="20"/>
          <w:szCs w:val="20"/>
        </w:rPr>
        <w:t xml:space="preserve"> ALL in SQL? </w:t>
      </w:r>
    </w:p>
    <w:p w:rsidR="00794458" w:rsidRPr="003769D9" w:rsidRDefault="00794458" w:rsidP="00794458">
      <w:pPr>
        <w:pStyle w:val="HTMLPreformatted"/>
        <w:rPr>
          <w:rFonts w:ascii="Verdana" w:hAnsi="Verdana"/>
        </w:rPr>
      </w:pPr>
      <w:proofErr w:type="gramStart"/>
      <w:r w:rsidRPr="003769D9">
        <w:rPr>
          <w:rFonts w:ascii="Verdana" w:hAnsi="Verdana"/>
        </w:rPr>
        <w:lastRenderedPageBreak/>
        <w:t>UNION :</w:t>
      </w:r>
      <w:proofErr w:type="gramEnd"/>
      <w:r w:rsidRPr="003769D9">
        <w:rPr>
          <w:rFonts w:ascii="Verdana" w:hAnsi="Verdana"/>
        </w:rPr>
        <w:t xml:space="preserve"> eliminates duplicates</w:t>
      </w:r>
    </w:p>
    <w:p w:rsidR="00794458" w:rsidRPr="003769D9" w:rsidRDefault="00794458" w:rsidP="00794458">
      <w:pPr>
        <w:pStyle w:val="HTMLPreformatted"/>
        <w:rPr>
          <w:rFonts w:ascii="Verdana" w:hAnsi="Verdana"/>
        </w:rPr>
      </w:pPr>
      <w:r w:rsidRPr="003769D9">
        <w:rPr>
          <w:rFonts w:ascii="Verdana" w:hAnsi="Verdana"/>
        </w:rPr>
        <w:t>UNION ALL: retains duplicates</w:t>
      </w:r>
    </w:p>
    <w:p w:rsidR="00794458" w:rsidRPr="003769D9" w:rsidRDefault="00794458" w:rsidP="00794458">
      <w:pPr>
        <w:pStyle w:val="HTMLPreformatted"/>
        <w:rPr>
          <w:rFonts w:ascii="Verdana" w:hAnsi="Verdana"/>
        </w:rPr>
      </w:pPr>
      <w:r w:rsidRPr="003769D9">
        <w:rPr>
          <w:rFonts w:ascii="Verdana" w:hAnsi="Verdana"/>
        </w:rPr>
        <w:t>Both these are used to combine the results of different SELECT statements.</w:t>
      </w:r>
    </w:p>
    <w:p w:rsidR="00794458" w:rsidRPr="003769D9" w:rsidRDefault="00794458" w:rsidP="00794458">
      <w:pPr>
        <w:rPr>
          <w:rFonts w:ascii="Verdana" w:hAnsi="Verdana"/>
          <w:b/>
          <w:sz w:val="20"/>
          <w:szCs w:val="20"/>
        </w:rPr>
      </w:pPr>
      <w:r w:rsidRPr="003769D9">
        <w:rPr>
          <w:rFonts w:ascii="Verdana" w:hAnsi="Verdana"/>
          <w:sz w:val="20"/>
          <w:szCs w:val="20"/>
        </w:rPr>
        <w:br/>
        <w:t>Suppose I have five SQL SELECT statements connected by UNION/UNION ALL, how many times</w:t>
      </w:r>
      <w:r w:rsidRPr="003769D9">
        <w:rPr>
          <w:rFonts w:ascii="Verdana" w:hAnsi="Verdana"/>
          <w:sz w:val="20"/>
          <w:szCs w:val="20"/>
        </w:rPr>
        <w:br/>
      </w:r>
      <w:r w:rsidRPr="003769D9">
        <w:rPr>
          <w:rFonts w:ascii="Verdana" w:hAnsi="Verdana"/>
          <w:b/>
          <w:sz w:val="20"/>
          <w:szCs w:val="20"/>
        </w:rPr>
        <w:t xml:space="preserve">should I specify </w:t>
      </w:r>
      <w:smartTag w:uri="urn:schemas-microsoft-com:office:smarttags" w:element="place">
        <w:r w:rsidRPr="003769D9">
          <w:rPr>
            <w:rFonts w:ascii="Verdana" w:hAnsi="Verdana"/>
            <w:b/>
            <w:sz w:val="20"/>
            <w:szCs w:val="20"/>
          </w:rPr>
          <w:t>UNION</w:t>
        </w:r>
      </w:smartTag>
      <w:r w:rsidRPr="003769D9">
        <w:rPr>
          <w:rFonts w:ascii="Verdana" w:hAnsi="Verdana"/>
          <w:b/>
          <w:sz w:val="20"/>
          <w:szCs w:val="20"/>
        </w:rPr>
        <w:t xml:space="preserve"> to eliminate the duplicate rows? </w:t>
      </w:r>
    </w:p>
    <w:p w:rsidR="00794458" w:rsidRPr="003769D9" w:rsidRDefault="00794458" w:rsidP="00794458">
      <w:pPr>
        <w:pStyle w:val="HTMLPreformatted"/>
        <w:rPr>
          <w:rFonts w:ascii="Verdana" w:hAnsi="Verdana"/>
        </w:rPr>
      </w:pPr>
      <w:proofErr w:type="gramStart"/>
      <w:r w:rsidRPr="003769D9">
        <w:rPr>
          <w:rFonts w:ascii="Verdana" w:hAnsi="Verdana"/>
        </w:rPr>
        <w:t>Once.</w:t>
      </w:r>
      <w:proofErr w:type="gramEnd"/>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In the WHERE clause what is BETWEEN and IN? </w:t>
      </w:r>
    </w:p>
    <w:p w:rsidR="00794458" w:rsidRPr="003769D9" w:rsidRDefault="00794458" w:rsidP="00794458">
      <w:pPr>
        <w:pStyle w:val="HTMLPreformatted"/>
        <w:rPr>
          <w:rFonts w:ascii="Verdana" w:hAnsi="Verdana"/>
        </w:rPr>
      </w:pPr>
      <w:r w:rsidRPr="003769D9">
        <w:rPr>
          <w:rFonts w:ascii="Verdana" w:hAnsi="Verdana"/>
        </w:rPr>
        <w:t>BETWEEN supplies a range of values while IN supplies a list of values.</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Is BETWEEN inclusive of the range values specified? </w:t>
      </w:r>
    </w:p>
    <w:p w:rsidR="00794458" w:rsidRPr="003769D9" w:rsidRDefault="00794458" w:rsidP="00794458">
      <w:pPr>
        <w:pStyle w:val="HTMLPreformatted"/>
        <w:rPr>
          <w:rFonts w:ascii="Verdana" w:hAnsi="Verdana"/>
        </w:rPr>
      </w:pPr>
      <w:r w:rsidRPr="003769D9">
        <w:rPr>
          <w:rFonts w:ascii="Verdana" w:hAnsi="Verdana"/>
        </w:rPr>
        <w:t>Yes.</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What is 'LIKE' used for in WHERE clause? What are the wildcard characters? </w:t>
      </w:r>
    </w:p>
    <w:p w:rsidR="00794458" w:rsidRPr="003769D9" w:rsidRDefault="00794458" w:rsidP="00794458">
      <w:pPr>
        <w:pStyle w:val="HTMLPreformatted"/>
        <w:rPr>
          <w:rFonts w:ascii="Verdana" w:hAnsi="Verdana"/>
        </w:rPr>
      </w:pPr>
      <w:r w:rsidRPr="003769D9">
        <w:rPr>
          <w:rFonts w:ascii="Verdana" w:hAnsi="Verdana"/>
        </w:rPr>
        <w:t xml:space="preserve">LIKE is used for partial string matches. ‘%’ </w:t>
      </w:r>
      <w:proofErr w:type="gramStart"/>
      <w:r w:rsidRPr="003769D9">
        <w:rPr>
          <w:rFonts w:ascii="Verdana" w:hAnsi="Verdana"/>
        </w:rPr>
        <w:t>( for</w:t>
      </w:r>
      <w:proofErr w:type="gramEnd"/>
      <w:r w:rsidRPr="003769D9">
        <w:rPr>
          <w:rFonts w:ascii="Verdana" w:hAnsi="Verdana"/>
        </w:rPr>
        <w:t xml:space="preserve"> a string of any character ) </w:t>
      </w:r>
    </w:p>
    <w:p w:rsidR="00794458" w:rsidRPr="003769D9" w:rsidRDefault="00794458" w:rsidP="00794458">
      <w:pPr>
        <w:pStyle w:val="HTMLPreformatted"/>
        <w:rPr>
          <w:rFonts w:ascii="Verdana" w:hAnsi="Verdana"/>
        </w:rPr>
      </w:pPr>
      <w:proofErr w:type="gramStart"/>
      <w:r w:rsidRPr="003769D9">
        <w:rPr>
          <w:rFonts w:ascii="Verdana" w:hAnsi="Verdana"/>
        </w:rPr>
        <w:t>and</w:t>
      </w:r>
      <w:proofErr w:type="gramEnd"/>
      <w:r w:rsidRPr="003769D9">
        <w:rPr>
          <w:rFonts w:ascii="Verdana" w:hAnsi="Verdana"/>
        </w:rPr>
        <w:t xml:space="preserve"> ‘_’ (for any single character ) are the two wild card characters.</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When do you use a LIKE statement? </w:t>
      </w:r>
    </w:p>
    <w:p w:rsidR="00794458" w:rsidRPr="003769D9" w:rsidRDefault="00794458" w:rsidP="00794458">
      <w:pPr>
        <w:pStyle w:val="HTMLPreformatted"/>
        <w:rPr>
          <w:rFonts w:ascii="Verdana" w:hAnsi="Verdana"/>
        </w:rPr>
      </w:pPr>
      <w:r w:rsidRPr="003769D9">
        <w:rPr>
          <w:rFonts w:ascii="Verdana" w:hAnsi="Verdana"/>
        </w:rPr>
        <w:t xml:space="preserve">To do partial search e.g. to search employee by name, you need not specify </w:t>
      </w:r>
    </w:p>
    <w:p w:rsidR="00794458" w:rsidRPr="003769D9" w:rsidRDefault="00794458" w:rsidP="00794458">
      <w:pPr>
        <w:pStyle w:val="HTMLPreformatted"/>
        <w:rPr>
          <w:rFonts w:ascii="Verdana" w:hAnsi="Verdana"/>
        </w:rPr>
      </w:pPr>
      <w:proofErr w:type="gramStart"/>
      <w:r w:rsidRPr="003769D9">
        <w:rPr>
          <w:rFonts w:ascii="Verdana" w:hAnsi="Verdana"/>
        </w:rPr>
        <w:t>the</w:t>
      </w:r>
      <w:proofErr w:type="gramEnd"/>
      <w:r w:rsidRPr="003769D9">
        <w:rPr>
          <w:rFonts w:ascii="Verdana" w:hAnsi="Verdana"/>
        </w:rPr>
        <w:t xml:space="preserve"> complete name; using LIKE, you can search for partial string matches.</w:t>
      </w:r>
    </w:p>
    <w:p w:rsidR="00794458" w:rsidRPr="003769D9" w:rsidRDefault="00794458" w:rsidP="00794458">
      <w:pPr>
        <w:pStyle w:val="HTMLPreformatted"/>
        <w:rPr>
          <w:rFonts w:ascii="Verdana" w:hAnsi="Verdana"/>
        </w:rPr>
      </w:pPr>
    </w:p>
    <w:p w:rsidR="00794458" w:rsidRPr="003769D9" w:rsidRDefault="00794458" w:rsidP="00794458">
      <w:pPr>
        <w:pStyle w:val="HTMLPreformatted"/>
        <w:rPr>
          <w:rFonts w:ascii="Verdana" w:hAnsi="Verdana"/>
        </w:rPr>
      </w:pPr>
      <w:r w:rsidRPr="003769D9">
        <w:rPr>
          <w:rFonts w:ascii="Verdana" w:hAnsi="Verdana"/>
        </w:rPr>
        <w:t xml:space="preserve">   Example </w:t>
      </w:r>
      <w:proofErr w:type="gramStart"/>
      <w:r w:rsidRPr="003769D9">
        <w:rPr>
          <w:rFonts w:ascii="Verdana" w:hAnsi="Verdana"/>
        </w:rPr>
        <w:t>SQL :</w:t>
      </w:r>
      <w:proofErr w:type="gramEnd"/>
      <w:r w:rsidRPr="003769D9">
        <w:rPr>
          <w:rFonts w:ascii="Verdana" w:hAnsi="Verdana"/>
        </w:rPr>
        <w:t xml:space="preserve">  SELECT EMPNO FROM EMP </w:t>
      </w:r>
    </w:p>
    <w:p w:rsidR="00794458" w:rsidRPr="003769D9" w:rsidRDefault="00794458" w:rsidP="00794458">
      <w:pPr>
        <w:pStyle w:val="HTMLPreformatted"/>
        <w:rPr>
          <w:rFonts w:ascii="Verdana" w:hAnsi="Verdana"/>
        </w:rPr>
      </w:pPr>
      <w:r w:rsidRPr="003769D9">
        <w:rPr>
          <w:rFonts w:ascii="Verdana" w:hAnsi="Verdana"/>
        </w:rPr>
        <w:t xml:space="preserve">                  WHERE EMPNAME LIKE 'RAMESH%'</w:t>
      </w:r>
    </w:p>
    <w:p w:rsidR="00794458" w:rsidRPr="003769D9" w:rsidRDefault="00794458" w:rsidP="00794458">
      <w:pPr>
        <w:pStyle w:val="HTMLPreformatted"/>
        <w:rPr>
          <w:rFonts w:ascii="Verdana" w:hAnsi="Verdana"/>
        </w:rPr>
      </w:pPr>
    </w:p>
    <w:p w:rsidR="00794458" w:rsidRPr="003769D9" w:rsidRDefault="00794458" w:rsidP="00794458">
      <w:pPr>
        <w:pStyle w:val="HTMLPreformatted"/>
        <w:rPr>
          <w:rFonts w:ascii="Verdana" w:hAnsi="Verdana"/>
        </w:rPr>
      </w:pPr>
      <w:r w:rsidRPr="003769D9">
        <w:rPr>
          <w:rFonts w:ascii="Verdana" w:hAnsi="Verdana"/>
        </w:rPr>
        <w:t>% is used to represent remaining all characters in the name.</w:t>
      </w:r>
    </w:p>
    <w:p w:rsidR="00794458" w:rsidRPr="003769D9" w:rsidRDefault="00794458" w:rsidP="00794458">
      <w:pPr>
        <w:pStyle w:val="HTMLPreformatted"/>
        <w:rPr>
          <w:rFonts w:ascii="Verdana" w:hAnsi="Verdana"/>
        </w:rPr>
      </w:pPr>
      <w:r w:rsidRPr="003769D9">
        <w:rPr>
          <w:rFonts w:ascii="Verdana" w:hAnsi="Verdana"/>
        </w:rPr>
        <w:t>This query fetches all records contains RAMESH in six characters.</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What do you accomplish by GROUP BY ... HAVING clause? </w:t>
      </w:r>
    </w:p>
    <w:p w:rsidR="00794458" w:rsidRPr="003769D9" w:rsidRDefault="00794458" w:rsidP="00794458">
      <w:pPr>
        <w:pStyle w:val="HTMLPreformatted"/>
        <w:rPr>
          <w:rFonts w:ascii="Verdana" w:hAnsi="Verdana"/>
        </w:rPr>
      </w:pPr>
      <w:r w:rsidRPr="003769D9">
        <w:rPr>
          <w:rFonts w:ascii="Verdana" w:hAnsi="Verdana"/>
        </w:rPr>
        <w:t xml:space="preserve">GROUP BY partitions the selected rows on the distinct values of the column on </w:t>
      </w:r>
    </w:p>
    <w:p w:rsidR="00794458" w:rsidRPr="003769D9" w:rsidRDefault="00794458" w:rsidP="00794458">
      <w:pPr>
        <w:pStyle w:val="HTMLPreformatted"/>
        <w:rPr>
          <w:rFonts w:ascii="Verdana" w:hAnsi="Verdana"/>
        </w:rPr>
      </w:pPr>
      <w:proofErr w:type="gramStart"/>
      <w:r w:rsidRPr="003769D9">
        <w:rPr>
          <w:rFonts w:ascii="Verdana" w:hAnsi="Verdana"/>
        </w:rPr>
        <w:t>which</w:t>
      </w:r>
      <w:proofErr w:type="gramEnd"/>
      <w:r w:rsidRPr="003769D9">
        <w:rPr>
          <w:rFonts w:ascii="Verdana" w:hAnsi="Verdana"/>
        </w:rPr>
        <w:t xml:space="preserve"> you group by. HAVING selects GROUPs which match the criteria specified</w:t>
      </w:r>
    </w:p>
    <w:p w:rsidR="00794458" w:rsidRPr="003769D9" w:rsidRDefault="00794458" w:rsidP="00794458">
      <w:pPr>
        <w:pStyle w:val="HTMLPreformatted"/>
        <w:rPr>
          <w:rFonts w:ascii="Verdana" w:hAnsi="Verdana"/>
        </w:rPr>
      </w:pP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Consider the employee table with column PROJECT </w:t>
      </w:r>
      <w:proofErr w:type="spellStart"/>
      <w:r w:rsidRPr="003769D9">
        <w:rPr>
          <w:rFonts w:ascii="Verdana" w:hAnsi="Verdana"/>
          <w:b/>
          <w:sz w:val="20"/>
          <w:szCs w:val="20"/>
        </w:rPr>
        <w:t>nullable</w:t>
      </w:r>
      <w:proofErr w:type="spellEnd"/>
      <w:r w:rsidRPr="003769D9">
        <w:rPr>
          <w:rFonts w:ascii="Verdana" w:hAnsi="Verdana"/>
          <w:b/>
          <w:sz w:val="20"/>
          <w:szCs w:val="20"/>
        </w:rPr>
        <w:t>. How can you get a list</w:t>
      </w:r>
      <w:r w:rsidRPr="003769D9">
        <w:rPr>
          <w:rFonts w:ascii="Verdana" w:hAnsi="Verdana"/>
          <w:b/>
          <w:sz w:val="20"/>
          <w:szCs w:val="20"/>
        </w:rPr>
        <w:br/>
        <w:t xml:space="preserve">of employees who are not assigned to any project? </w:t>
      </w:r>
    </w:p>
    <w:p w:rsidR="00794458" w:rsidRPr="003769D9" w:rsidRDefault="00794458" w:rsidP="00794458">
      <w:pPr>
        <w:pStyle w:val="HTMLPreformatted"/>
        <w:rPr>
          <w:rFonts w:ascii="Verdana" w:hAnsi="Verdana"/>
        </w:rPr>
      </w:pPr>
      <w:r w:rsidRPr="003769D9">
        <w:rPr>
          <w:rFonts w:ascii="Verdana" w:hAnsi="Verdana"/>
        </w:rPr>
        <w:t xml:space="preserve">SQL:  SELECT EMPNO </w:t>
      </w:r>
    </w:p>
    <w:p w:rsidR="00794458" w:rsidRPr="003769D9" w:rsidRDefault="00794458" w:rsidP="00794458">
      <w:pPr>
        <w:pStyle w:val="HTMLPreformatted"/>
        <w:rPr>
          <w:rFonts w:ascii="Verdana" w:hAnsi="Verdana"/>
        </w:rPr>
      </w:pPr>
      <w:r w:rsidRPr="003769D9">
        <w:rPr>
          <w:rFonts w:ascii="Verdana" w:hAnsi="Verdana"/>
        </w:rPr>
        <w:t xml:space="preserve">        FROM EMP</w:t>
      </w:r>
    </w:p>
    <w:p w:rsidR="00794458" w:rsidRPr="003769D9" w:rsidRDefault="00794458" w:rsidP="00794458">
      <w:pPr>
        <w:pStyle w:val="HTMLPreformatted"/>
        <w:rPr>
          <w:rFonts w:ascii="Verdana" w:hAnsi="Verdana"/>
        </w:rPr>
      </w:pPr>
      <w:r w:rsidRPr="003769D9">
        <w:rPr>
          <w:rFonts w:ascii="Verdana" w:hAnsi="Verdana"/>
        </w:rPr>
        <w:t xml:space="preserve">        WHERE PROJECT IS null;</w:t>
      </w:r>
    </w:p>
    <w:p w:rsidR="00794458" w:rsidRPr="003769D9" w:rsidRDefault="00794458" w:rsidP="00794458">
      <w:pPr>
        <w:pStyle w:val="HTMLPreformatted"/>
        <w:rPr>
          <w:rFonts w:ascii="Verdana" w:hAnsi="Verdana"/>
        </w:rPr>
      </w:pP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What are the large objects supported by oracle and db2? </w:t>
      </w:r>
    </w:p>
    <w:p w:rsidR="00794458" w:rsidRPr="003769D9" w:rsidRDefault="00794458" w:rsidP="00794458">
      <w:pPr>
        <w:pStyle w:val="HTMLPreformatted"/>
        <w:rPr>
          <w:rFonts w:ascii="Verdana" w:hAnsi="Verdana"/>
        </w:rPr>
      </w:pPr>
      <w:r w:rsidRPr="003769D9">
        <w:rPr>
          <w:rFonts w:ascii="Verdana" w:hAnsi="Verdana"/>
        </w:rPr>
        <w:t xml:space="preserve">Blob, </w:t>
      </w:r>
      <w:proofErr w:type="spellStart"/>
      <w:r w:rsidRPr="003769D9">
        <w:rPr>
          <w:rFonts w:ascii="Verdana" w:hAnsi="Verdana"/>
        </w:rPr>
        <w:t>Clob</w:t>
      </w:r>
      <w:proofErr w:type="spellEnd"/>
      <w:r w:rsidRPr="003769D9">
        <w:rPr>
          <w:rFonts w:ascii="Verdana" w:hAnsi="Verdana"/>
        </w:rPr>
        <w:t xml:space="preserve"> (Binary Large Objects, Character Large Objects)</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What's the difference between a primary key and a unique key? </w:t>
      </w:r>
    </w:p>
    <w:p w:rsidR="00794458" w:rsidRPr="003769D9" w:rsidRDefault="00794458" w:rsidP="00794458">
      <w:pPr>
        <w:pStyle w:val="HTMLPreformatted"/>
        <w:rPr>
          <w:rFonts w:ascii="Verdana" w:hAnsi="Verdana"/>
        </w:rPr>
      </w:pPr>
      <w:r w:rsidRPr="003769D9">
        <w:rPr>
          <w:rFonts w:ascii="Verdana" w:hAnsi="Verdana"/>
        </w:rPr>
        <w:lastRenderedPageBreak/>
        <w:t>Primary key won’t allow nulls, unique key allow nulls.</w:t>
      </w:r>
    </w:p>
    <w:p w:rsidR="00794458" w:rsidRPr="003769D9" w:rsidRDefault="00794458" w:rsidP="00794458">
      <w:pPr>
        <w:pStyle w:val="HTMLPreformatted"/>
        <w:rPr>
          <w:rFonts w:ascii="Verdana" w:hAnsi="Verdana"/>
        </w:rPr>
      </w:pPr>
      <w:r w:rsidRPr="003769D9">
        <w:rPr>
          <w:rFonts w:ascii="Verdana" w:hAnsi="Verdana"/>
        </w:rPr>
        <w:t xml:space="preserve">Both Primary key and </w:t>
      </w:r>
      <w:proofErr w:type="gramStart"/>
      <w:r w:rsidRPr="003769D9">
        <w:rPr>
          <w:rFonts w:ascii="Verdana" w:hAnsi="Verdana"/>
        </w:rPr>
        <w:t>Unique</w:t>
      </w:r>
      <w:proofErr w:type="gramEnd"/>
      <w:r w:rsidRPr="003769D9">
        <w:rPr>
          <w:rFonts w:ascii="Verdana" w:hAnsi="Verdana"/>
        </w:rPr>
        <w:t xml:space="preserve"> key enforce the uniqueness of the column on which they are defined.</w:t>
      </w:r>
    </w:p>
    <w:p w:rsidR="00BB029C" w:rsidRPr="00BB029C" w:rsidRDefault="00BB029C" w:rsidP="00BB029C">
      <w:pPr>
        <w:rPr>
          <w:rFonts w:ascii="Verdana" w:hAnsi="Verdana"/>
          <w:b/>
          <w:sz w:val="20"/>
          <w:szCs w:val="20"/>
        </w:rPr>
      </w:pPr>
      <w:r w:rsidRPr="00BB029C">
        <w:rPr>
          <w:rFonts w:ascii="Verdana" w:hAnsi="Verdana"/>
          <w:b/>
          <w:sz w:val="20"/>
          <w:szCs w:val="20"/>
        </w:rPr>
        <w:t>What is a unique constraint?</w:t>
      </w:r>
    </w:p>
    <w:p w:rsidR="00FC544A" w:rsidRDefault="00BB029C" w:rsidP="00BB029C">
      <w:pPr>
        <w:rPr>
          <w:rFonts w:ascii="Verdana" w:hAnsi="Verdana"/>
          <w:sz w:val="20"/>
          <w:szCs w:val="20"/>
        </w:rPr>
      </w:pPr>
      <w:r w:rsidRPr="00BB029C">
        <w:rPr>
          <w:rFonts w:ascii="Verdana" w:hAnsi="Verdana"/>
          <w:sz w:val="20"/>
          <w:szCs w:val="20"/>
        </w:rPr>
        <w:t>A unique constraint is a single field or combination of fields that uniquely defines a record. Some of the fields can contain null values as long as the combination of values is unique.</w:t>
      </w:r>
    </w:p>
    <w:p w:rsidR="00FC544A" w:rsidRDefault="00FC544A" w:rsidP="00BB029C">
      <w:pPr>
        <w:rPr>
          <w:rFonts w:ascii="Verdana" w:hAnsi="Verdana"/>
          <w:sz w:val="20"/>
          <w:szCs w:val="20"/>
        </w:rPr>
      </w:pPr>
    </w:p>
    <w:p w:rsidR="00FC544A" w:rsidRPr="00FC544A" w:rsidRDefault="00FC544A" w:rsidP="00FC544A">
      <w:pPr>
        <w:rPr>
          <w:rFonts w:ascii="Verdana" w:hAnsi="Verdana"/>
          <w:b/>
          <w:sz w:val="20"/>
          <w:szCs w:val="20"/>
        </w:rPr>
      </w:pPr>
      <w:r w:rsidRPr="00FC544A">
        <w:rPr>
          <w:rFonts w:ascii="Verdana" w:hAnsi="Verdana"/>
          <w:b/>
          <w:sz w:val="20"/>
          <w:szCs w:val="20"/>
        </w:rPr>
        <w:t>What is a check constraint?</w:t>
      </w:r>
    </w:p>
    <w:p w:rsidR="00294DAA" w:rsidRDefault="00FC544A" w:rsidP="00FC544A">
      <w:pPr>
        <w:rPr>
          <w:rFonts w:ascii="Verdana" w:hAnsi="Verdana"/>
          <w:sz w:val="20"/>
          <w:szCs w:val="20"/>
        </w:rPr>
      </w:pPr>
      <w:r w:rsidRPr="00FC544A">
        <w:rPr>
          <w:rFonts w:ascii="Verdana" w:hAnsi="Verdana"/>
          <w:sz w:val="20"/>
          <w:szCs w:val="20"/>
        </w:rPr>
        <w:t>A check constraint allows you to specify a condition on each row in a table.</w:t>
      </w:r>
    </w:p>
    <w:p w:rsidR="00294DAA" w:rsidRDefault="00294DAA" w:rsidP="00FC544A">
      <w:pPr>
        <w:rPr>
          <w:rFonts w:ascii="Verdana" w:hAnsi="Verdana"/>
          <w:sz w:val="20"/>
          <w:szCs w:val="20"/>
        </w:rPr>
      </w:pPr>
    </w:p>
    <w:p w:rsidR="00294DAA" w:rsidRPr="00294DAA" w:rsidRDefault="00294DAA" w:rsidP="00294DAA">
      <w:pPr>
        <w:rPr>
          <w:rFonts w:ascii="Verdana" w:hAnsi="Verdana"/>
          <w:b/>
          <w:sz w:val="20"/>
          <w:szCs w:val="20"/>
        </w:rPr>
      </w:pPr>
      <w:r w:rsidRPr="00294DAA">
        <w:rPr>
          <w:rFonts w:ascii="Verdana" w:hAnsi="Verdana"/>
          <w:b/>
          <w:sz w:val="20"/>
          <w:szCs w:val="20"/>
        </w:rPr>
        <w:t>What is an Index?</w:t>
      </w:r>
    </w:p>
    <w:p w:rsidR="00960C96" w:rsidRDefault="00294DAA" w:rsidP="00294DAA">
      <w:pPr>
        <w:rPr>
          <w:rFonts w:ascii="Verdana" w:hAnsi="Verdana"/>
          <w:sz w:val="20"/>
          <w:szCs w:val="20"/>
        </w:rPr>
      </w:pPr>
      <w:r w:rsidRPr="00294DAA">
        <w:rPr>
          <w:rFonts w:ascii="Verdana" w:hAnsi="Verdana"/>
          <w:sz w:val="20"/>
          <w:szCs w:val="20"/>
        </w:rPr>
        <w:t>An index is a performance-tuning method of allowing faster retrieval of records. An index creates an entry for each value that appears in the indexed columns. By default, Oracle creates B-tree indexes.</w:t>
      </w:r>
    </w:p>
    <w:p w:rsidR="00960C96" w:rsidRPr="00960C96" w:rsidRDefault="00960C96" w:rsidP="00294DAA">
      <w:pPr>
        <w:rPr>
          <w:rFonts w:ascii="Verdana" w:hAnsi="Verdana"/>
          <w:b/>
          <w:sz w:val="20"/>
          <w:szCs w:val="20"/>
        </w:rPr>
      </w:pPr>
    </w:p>
    <w:p w:rsidR="00960C96" w:rsidRPr="00960C96" w:rsidRDefault="00960C96" w:rsidP="00960C96">
      <w:pPr>
        <w:rPr>
          <w:rFonts w:ascii="Verdana" w:hAnsi="Verdana"/>
          <w:b/>
          <w:sz w:val="20"/>
          <w:szCs w:val="20"/>
        </w:rPr>
      </w:pPr>
      <w:r w:rsidRPr="00960C96">
        <w:rPr>
          <w:rFonts w:ascii="Verdana" w:hAnsi="Verdana"/>
          <w:b/>
          <w:sz w:val="20"/>
          <w:szCs w:val="20"/>
        </w:rPr>
        <w:t>Oracle/PLSQL: Creating Functions</w:t>
      </w:r>
    </w:p>
    <w:p w:rsidR="00960C96" w:rsidRPr="00960C96" w:rsidRDefault="00960C96" w:rsidP="00960C96">
      <w:pPr>
        <w:rPr>
          <w:rFonts w:ascii="Verdana" w:hAnsi="Verdana"/>
          <w:sz w:val="20"/>
          <w:szCs w:val="20"/>
        </w:rPr>
      </w:pPr>
      <w:r w:rsidRPr="00960C96">
        <w:rPr>
          <w:rFonts w:ascii="Verdana" w:hAnsi="Verdana"/>
          <w:sz w:val="20"/>
          <w:szCs w:val="20"/>
        </w:rPr>
        <w:t>In Oracle, you can create your own functions.</w:t>
      </w:r>
    </w:p>
    <w:p w:rsidR="00960C96" w:rsidRPr="00960C96" w:rsidRDefault="00960C96" w:rsidP="00960C96">
      <w:pPr>
        <w:rPr>
          <w:rFonts w:ascii="Verdana" w:hAnsi="Verdana"/>
          <w:sz w:val="20"/>
          <w:szCs w:val="20"/>
        </w:rPr>
      </w:pPr>
      <w:r>
        <w:rPr>
          <w:rFonts w:ascii="Verdana" w:hAnsi="Verdana"/>
          <w:sz w:val="20"/>
          <w:szCs w:val="20"/>
        </w:rPr>
        <w:t>The syntax for a function is:</w:t>
      </w:r>
    </w:p>
    <w:p w:rsidR="00960C96" w:rsidRPr="00960C96" w:rsidRDefault="00960C96" w:rsidP="00960C96">
      <w:pPr>
        <w:rPr>
          <w:rFonts w:ascii="Verdana" w:hAnsi="Verdana"/>
          <w:sz w:val="20"/>
          <w:szCs w:val="20"/>
        </w:rPr>
      </w:pPr>
      <w:r w:rsidRPr="00960C96">
        <w:rPr>
          <w:rFonts w:ascii="Verdana" w:hAnsi="Verdana"/>
          <w:sz w:val="20"/>
          <w:szCs w:val="20"/>
        </w:rPr>
        <w:t xml:space="preserve">CREATE [OR REPLACE] FUNCTION </w:t>
      </w:r>
      <w:proofErr w:type="spellStart"/>
      <w:r w:rsidRPr="00960C96">
        <w:rPr>
          <w:rFonts w:ascii="Verdana" w:hAnsi="Verdana"/>
          <w:sz w:val="20"/>
          <w:szCs w:val="20"/>
        </w:rPr>
        <w:t>function_name</w:t>
      </w:r>
      <w:proofErr w:type="spellEnd"/>
    </w:p>
    <w:p w:rsidR="00960C96" w:rsidRPr="00960C96" w:rsidRDefault="00960C96" w:rsidP="00960C96">
      <w:pPr>
        <w:rPr>
          <w:rFonts w:ascii="Verdana" w:hAnsi="Verdana"/>
          <w:sz w:val="20"/>
          <w:szCs w:val="20"/>
        </w:rPr>
      </w:pPr>
      <w:r w:rsidRPr="00960C96">
        <w:rPr>
          <w:rFonts w:ascii="Verdana" w:hAnsi="Verdana"/>
          <w:sz w:val="20"/>
          <w:szCs w:val="20"/>
        </w:rPr>
        <w:t xml:space="preserve">    </w:t>
      </w:r>
      <w:proofErr w:type="gramStart"/>
      <w:r w:rsidRPr="00960C96">
        <w:rPr>
          <w:rFonts w:ascii="Verdana" w:hAnsi="Verdana"/>
          <w:sz w:val="20"/>
          <w:szCs w:val="20"/>
        </w:rPr>
        <w:t>[ (</w:t>
      </w:r>
      <w:proofErr w:type="gramEnd"/>
      <w:r w:rsidRPr="00960C96">
        <w:rPr>
          <w:rFonts w:ascii="Verdana" w:hAnsi="Verdana"/>
          <w:sz w:val="20"/>
          <w:szCs w:val="20"/>
        </w:rPr>
        <w:t>parameter [,parameter]) ]</w:t>
      </w:r>
    </w:p>
    <w:p w:rsidR="00960C96" w:rsidRPr="00960C96" w:rsidRDefault="00960C96" w:rsidP="00960C96">
      <w:pPr>
        <w:rPr>
          <w:rFonts w:ascii="Verdana" w:hAnsi="Verdana"/>
          <w:sz w:val="20"/>
          <w:szCs w:val="20"/>
        </w:rPr>
      </w:pPr>
      <w:r w:rsidRPr="00960C96">
        <w:rPr>
          <w:rFonts w:ascii="Verdana" w:hAnsi="Verdana"/>
          <w:sz w:val="20"/>
          <w:szCs w:val="20"/>
        </w:rPr>
        <w:t xml:space="preserve">    RETURN </w:t>
      </w:r>
      <w:proofErr w:type="spellStart"/>
      <w:r w:rsidRPr="00960C96">
        <w:rPr>
          <w:rFonts w:ascii="Verdana" w:hAnsi="Verdana"/>
          <w:sz w:val="20"/>
          <w:szCs w:val="20"/>
        </w:rPr>
        <w:t>return_datatype</w:t>
      </w:r>
      <w:proofErr w:type="spellEnd"/>
    </w:p>
    <w:p w:rsidR="00960C96" w:rsidRPr="00960C96" w:rsidRDefault="00960C96" w:rsidP="00960C96">
      <w:pPr>
        <w:rPr>
          <w:rFonts w:ascii="Verdana" w:hAnsi="Verdana"/>
          <w:sz w:val="20"/>
          <w:szCs w:val="20"/>
        </w:rPr>
      </w:pPr>
      <w:r w:rsidRPr="00960C96">
        <w:rPr>
          <w:rFonts w:ascii="Verdana" w:hAnsi="Verdana"/>
          <w:sz w:val="20"/>
          <w:szCs w:val="20"/>
        </w:rPr>
        <w:t>IS | AS</w:t>
      </w:r>
    </w:p>
    <w:p w:rsidR="00960C96" w:rsidRPr="00960C96" w:rsidRDefault="00960C96" w:rsidP="00960C96">
      <w:pPr>
        <w:rPr>
          <w:rFonts w:ascii="Verdana" w:hAnsi="Verdana"/>
          <w:sz w:val="20"/>
          <w:szCs w:val="20"/>
        </w:rPr>
      </w:pPr>
      <w:r w:rsidRPr="00960C96">
        <w:rPr>
          <w:rFonts w:ascii="Verdana" w:hAnsi="Verdana"/>
          <w:sz w:val="20"/>
          <w:szCs w:val="20"/>
        </w:rPr>
        <w:t xml:space="preserve">    [</w:t>
      </w:r>
      <w:proofErr w:type="spellStart"/>
      <w:r w:rsidRPr="00960C96">
        <w:rPr>
          <w:rFonts w:ascii="Verdana" w:hAnsi="Verdana"/>
          <w:sz w:val="20"/>
          <w:szCs w:val="20"/>
        </w:rPr>
        <w:t>declaration_section</w:t>
      </w:r>
      <w:proofErr w:type="spellEnd"/>
      <w:r w:rsidRPr="00960C96">
        <w:rPr>
          <w:rFonts w:ascii="Verdana" w:hAnsi="Verdana"/>
          <w:sz w:val="20"/>
          <w:szCs w:val="20"/>
        </w:rPr>
        <w:t>]</w:t>
      </w:r>
    </w:p>
    <w:p w:rsidR="00960C96" w:rsidRPr="00960C96" w:rsidRDefault="00960C96" w:rsidP="00960C96">
      <w:pPr>
        <w:rPr>
          <w:rFonts w:ascii="Verdana" w:hAnsi="Verdana"/>
          <w:sz w:val="20"/>
          <w:szCs w:val="20"/>
        </w:rPr>
      </w:pPr>
      <w:r w:rsidRPr="00960C96">
        <w:rPr>
          <w:rFonts w:ascii="Verdana" w:hAnsi="Verdana"/>
          <w:sz w:val="20"/>
          <w:szCs w:val="20"/>
        </w:rPr>
        <w:t>BEGIN</w:t>
      </w:r>
    </w:p>
    <w:p w:rsidR="00960C96" w:rsidRPr="00960C96" w:rsidRDefault="00960C96" w:rsidP="00960C96">
      <w:pPr>
        <w:rPr>
          <w:rFonts w:ascii="Verdana" w:hAnsi="Verdana"/>
          <w:sz w:val="20"/>
          <w:szCs w:val="20"/>
        </w:rPr>
      </w:pPr>
      <w:r w:rsidRPr="00960C96">
        <w:rPr>
          <w:rFonts w:ascii="Verdana" w:hAnsi="Verdana"/>
          <w:sz w:val="20"/>
          <w:szCs w:val="20"/>
        </w:rPr>
        <w:t xml:space="preserve">    </w:t>
      </w:r>
      <w:proofErr w:type="spellStart"/>
      <w:r w:rsidRPr="00960C96">
        <w:rPr>
          <w:rFonts w:ascii="Verdana" w:hAnsi="Verdana"/>
          <w:sz w:val="20"/>
          <w:szCs w:val="20"/>
        </w:rPr>
        <w:t>executable_section</w:t>
      </w:r>
      <w:proofErr w:type="spellEnd"/>
    </w:p>
    <w:p w:rsidR="00960C96" w:rsidRPr="00960C96" w:rsidRDefault="00960C96" w:rsidP="00960C96">
      <w:pPr>
        <w:rPr>
          <w:rFonts w:ascii="Verdana" w:hAnsi="Verdana"/>
          <w:sz w:val="20"/>
          <w:szCs w:val="20"/>
        </w:rPr>
      </w:pPr>
      <w:r w:rsidRPr="00960C96">
        <w:rPr>
          <w:rFonts w:ascii="Verdana" w:hAnsi="Verdana"/>
          <w:sz w:val="20"/>
          <w:szCs w:val="20"/>
        </w:rPr>
        <w:t>[EXCEPTION</w:t>
      </w:r>
    </w:p>
    <w:p w:rsidR="00960C96" w:rsidRPr="00960C96" w:rsidRDefault="00960C96" w:rsidP="00960C96">
      <w:pPr>
        <w:rPr>
          <w:rFonts w:ascii="Verdana" w:hAnsi="Verdana"/>
          <w:sz w:val="20"/>
          <w:szCs w:val="20"/>
        </w:rPr>
      </w:pPr>
      <w:r w:rsidRPr="00960C96">
        <w:rPr>
          <w:rFonts w:ascii="Verdana" w:hAnsi="Verdana"/>
          <w:sz w:val="20"/>
          <w:szCs w:val="20"/>
        </w:rPr>
        <w:t xml:space="preserve">    </w:t>
      </w:r>
      <w:proofErr w:type="spellStart"/>
      <w:r w:rsidRPr="00960C96">
        <w:rPr>
          <w:rFonts w:ascii="Verdana" w:hAnsi="Verdana"/>
          <w:sz w:val="20"/>
          <w:szCs w:val="20"/>
        </w:rPr>
        <w:t>exception_section</w:t>
      </w:r>
      <w:proofErr w:type="spellEnd"/>
      <w:r w:rsidRPr="00960C96">
        <w:rPr>
          <w:rFonts w:ascii="Verdana" w:hAnsi="Verdana"/>
          <w:sz w:val="20"/>
          <w:szCs w:val="20"/>
        </w:rPr>
        <w:t>]</w:t>
      </w:r>
    </w:p>
    <w:p w:rsidR="00BB029C" w:rsidRDefault="00960C96" w:rsidP="00960C96">
      <w:pPr>
        <w:rPr>
          <w:rFonts w:ascii="Verdana" w:hAnsi="Verdana"/>
          <w:b/>
          <w:sz w:val="20"/>
          <w:szCs w:val="20"/>
        </w:rPr>
      </w:pPr>
      <w:r w:rsidRPr="00960C96">
        <w:rPr>
          <w:rFonts w:ascii="Verdana" w:hAnsi="Verdana"/>
          <w:sz w:val="20"/>
          <w:szCs w:val="20"/>
        </w:rPr>
        <w:t>END [</w:t>
      </w:r>
      <w:proofErr w:type="spellStart"/>
      <w:r w:rsidRPr="00960C96">
        <w:rPr>
          <w:rFonts w:ascii="Verdana" w:hAnsi="Verdana"/>
          <w:sz w:val="20"/>
          <w:szCs w:val="20"/>
        </w:rPr>
        <w:t>function_name</w:t>
      </w:r>
      <w:proofErr w:type="spellEnd"/>
      <w:r w:rsidRPr="00960C96">
        <w:rPr>
          <w:rFonts w:ascii="Verdana" w:hAnsi="Verdana"/>
          <w:sz w:val="20"/>
          <w:szCs w:val="20"/>
        </w:rPr>
        <w:t>];</w:t>
      </w:r>
      <w:r w:rsidR="00794458" w:rsidRPr="003769D9">
        <w:rPr>
          <w:rFonts w:ascii="Verdana" w:hAnsi="Verdana"/>
          <w:sz w:val="20"/>
          <w:szCs w:val="20"/>
        </w:rPr>
        <w:br/>
      </w:r>
    </w:p>
    <w:p w:rsidR="0032561C" w:rsidRDefault="0032561C" w:rsidP="00960C96">
      <w:pPr>
        <w:rPr>
          <w:rFonts w:ascii="Verdana" w:hAnsi="Verdana"/>
          <w:b/>
          <w:sz w:val="20"/>
          <w:szCs w:val="20"/>
        </w:rPr>
      </w:pPr>
    </w:p>
    <w:p w:rsidR="00794458" w:rsidRPr="003769D9" w:rsidRDefault="00794458" w:rsidP="00794458">
      <w:pPr>
        <w:rPr>
          <w:rFonts w:ascii="Verdana" w:hAnsi="Verdana"/>
          <w:b/>
          <w:sz w:val="20"/>
          <w:szCs w:val="20"/>
        </w:rPr>
      </w:pPr>
      <w:r w:rsidRPr="003769D9">
        <w:rPr>
          <w:rFonts w:ascii="Verdana" w:hAnsi="Verdana"/>
          <w:b/>
          <w:sz w:val="20"/>
          <w:szCs w:val="20"/>
        </w:rPr>
        <w:t xml:space="preserve">What is a join and explain different types of joins? </w:t>
      </w:r>
    </w:p>
    <w:p w:rsidR="00794458" w:rsidRPr="003769D9" w:rsidRDefault="00794458" w:rsidP="00794458">
      <w:pPr>
        <w:pStyle w:val="HTMLPreformatted"/>
        <w:rPr>
          <w:rFonts w:ascii="Verdana" w:hAnsi="Verdana"/>
        </w:rPr>
      </w:pPr>
      <w:r w:rsidRPr="003769D9">
        <w:rPr>
          <w:rFonts w:ascii="Verdana" w:hAnsi="Verdana"/>
        </w:rPr>
        <w:t>INNER JOIN</w:t>
      </w:r>
    </w:p>
    <w:p w:rsidR="00794458" w:rsidRPr="003769D9" w:rsidRDefault="00794458" w:rsidP="00794458">
      <w:pPr>
        <w:pStyle w:val="HTMLPreformatted"/>
        <w:rPr>
          <w:rFonts w:ascii="Verdana" w:hAnsi="Verdana"/>
        </w:rPr>
      </w:pPr>
      <w:r w:rsidRPr="003769D9">
        <w:rPr>
          <w:rFonts w:ascii="Verdana" w:hAnsi="Verdana"/>
        </w:rPr>
        <w:lastRenderedPageBreak/>
        <w:t>OUTER JOIN</w:t>
      </w:r>
    </w:p>
    <w:p w:rsidR="00794458" w:rsidRPr="003769D9" w:rsidRDefault="00794458" w:rsidP="00794458">
      <w:pPr>
        <w:pStyle w:val="HTMLPreformatted"/>
        <w:rPr>
          <w:rFonts w:ascii="Verdana" w:hAnsi="Verdana"/>
        </w:rPr>
      </w:pPr>
      <w:r w:rsidRPr="003769D9">
        <w:rPr>
          <w:rFonts w:ascii="Verdana" w:hAnsi="Verdana"/>
        </w:rPr>
        <w:t>LEFT OUTER JOIN</w:t>
      </w:r>
    </w:p>
    <w:p w:rsidR="00794458" w:rsidRPr="003769D9" w:rsidRDefault="00794458" w:rsidP="00794458">
      <w:pPr>
        <w:pStyle w:val="HTMLPreformatted"/>
        <w:rPr>
          <w:rFonts w:ascii="Verdana" w:hAnsi="Verdana"/>
        </w:rPr>
      </w:pPr>
      <w:r w:rsidRPr="003769D9">
        <w:rPr>
          <w:rFonts w:ascii="Verdana" w:hAnsi="Verdana"/>
        </w:rPr>
        <w:t>RIGHT OUTER JOIN</w:t>
      </w:r>
    </w:p>
    <w:p w:rsidR="00794458" w:rsidRPr="003769D9" w:rsidRDefault="00794458" w:rsidP="00794458">
      <w:pPr>
        <w:pStyle w:val="HTMLPreformatted"/>
        <w:rPr>
          <w:rFonts w:ascii="Verdana" w:hAnsi="Verdana"/>
        </w:rPr>
      </w:pPr>
      <w:r w:rsidRPr="003769D9">
        <w:rPr>
          <w:rFonts w:ascii="Verdana" w:hAnsi="Verdana"/>
        </w:rPr>
        <w:t>FULL OUTER JOIN</w:t>
      </w:r>
    </w:p>
    <w:p w:rsidR="00794458" w:rsidRPr="003769D9" w:rsidRDefault="00794458" w:rsidP="00794458">
      <w:pPr>
        <w:pStyle w:val="HTMLPreformatted"/>
        <w:rPr>
          <w:rFonts w:ascii="Verdana" w:hAnsi="Verdana"/>
        </w:rPr>
      </w:pPr>
      <w:r w:rsidRPr="003769D9">
        <w:rPr>
          <w:rFonts w:ascii="Verdana" w:hAnsi="Verdana"/>
        </w:rPr>
        <w:t>INNER JOIN</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What is a self join? </w:t>
      </w:r>
    </w:p>
    <w:p w:rsidR="00794458" w:rsidRPr="003769D9" w:rsidRDefault="00794458" w:rsidP="00794458">
      <w:pPr>
        <w:pStyle w:val="HTMLPreformatted"/>
        <w:rPr>
          <w:rFonts w:ascii="Verdana" w:hAnsi="Verdana"/>
        </w:rPr>
      </w:pPr>
      <w:proofErr w:type="gramStart"/>
      <w:r w:rsidRPr="003769D9">
        <w:rPr>
          <w:rFonts w:ascii="Verdana" w:hAnsi="Verdana"/>
        </w:rPr>
        <w:t>Joining two instances of a same table.</w:t>
      </w:r>
      <w:proofErr w:type="gramEnd"/>
      <w:r w:rsidRPr="003769D9">
        <w:rPr>
          <w:rFonts w:ascii="Verdana" w:hAnsi="Verdana"/>
        </w:rPr>
        <w:t xml:space="preserve"> </w:t>
      </w:r>
    </w:p>
    <w:p w:rsidR="00794458" w:rsidRPr="003769D9" w:rsidRDefault="00794458" w:rsidP="00794458">
      <w:pPr>
        <w:pStyle w:val="HTMLPreformatted"/>
        <w:rPr>
          <w:rFonts w:ascii="Verdana" w:hAnsi="Verdana"/>
        </w:rPr>
      </w:pPr>
      <w:r w:rsidRPr="003769D9">
        <w:rPr>
          <w:rFonts w:ascii="Verdana" w:hAnsi="Verdana"/>
        </w:rPr>
        <w:t xml:space="preserve">Sample </w:t>
      </w:r>
      <w:proofErr w:type="gramStart"/>
      <w:r w:rsidRPr="003769D9">
        <w:rPr>
          <w:rFonts w:ascii="Verdana" w:hAnsi="Verdana"/>
        </w:rPr>
        <w:t>SQL  :</w:t>
      </w:r>
      <w:proofErr w:type="gramEnd"/>
      <w:r w:rsidRPr="003769D9">
        <w:rPr>
          <w:rFonts w:ascii="Verdana" w:hAnsi="Verdana"/>
        </w:rPr>
        <w:t xml:space="preserve">  SELECT A.EMPNAME , B.EMPNAME </w:t>
      </w:r>
    </w:p>
    <w:p w:rsidR="00794458" w:rsidRPr="003769D9" w:rsidRDefault="00794458" w:rsidP="00794458">
      <w:pPr>
        <w:pStyle w:val="HTMLPreformatted"/>
        <w:rPr>
          <w:rFonts w:ascii="Verdana" w:hAnsi="Verdana"/>
        </w:rPr>
      </w:pPr>
      <w:r w:rsidRPr="003769D9">
        <w:rPr>
          <w:rFonts w:ascii="Verdana" w:hAnsi="Verdana"/>
        </w:rPr>
        <w:t xml:space="preserve">               FROM EMP A, EMP B</w:t>
      </w:r>
    </w:p>
    <w:p w:rsidR="00794458" w:rsidRPr="003769D9" w:rsidRDefault="00794458" w:rsidP="00794458">
      <w:pPr>
        <w:pStyle w:val="HTMLPreformatted"/>
        <w:rPr>
          <w:rFonts w:ascii="Verdana" w:hAnsi="Verdana"/>
        </w:rPr>
      </w:pPr>
      <w:r w:rsidRPr="003769D9">
        <w:rPr>
          <w:rFonts w:ascii="Verdana" w:hAnsi="Verdana"/>
        </w:rPr>
        <w:t xml:space="preserve">               WHERE A.MGRID = B.EMPID</w:t>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What is a transaction and ACID? </w:t>
      </w:r>
    </w:p>
    <w:p w:rsidR="00794458" w:rsidRPr="003769D9" w:rsidRDefault="00794458" w:rsidP="00794458">
      <w:pPr>
        <w:pStyle w:val="HTMLPreformatted"/>
        <w:rPr>
          <w:rFonts w:ascii="Verdana" w:hAnsi="Verdana"/>
        </w:rPr>
      </w:pPr>
      <w:r w:rsidRPr="003769D9">
        <w:rPr>
          <w:rFonts w:ascii="Verdana" w:hAnsi="Verdana"/>
        </w:rPr>
        <w:t xml:space="preserve">Transaction - A transaction is a </w:t>
      </w:r>
      <w:proofErr w:type="spellStart"/>
      <w:r w:rsidRPr="003769D9">
        <w:rPr>
          <w:rFonts w:ascii="Verdana" w:hAnsi="Verdana"/>
        </w:rPr>
        <w:t>logicl</w:t>
      </w:r>
      <w:proofErr w:type="spellEnd"/>
      <w:r w:rsidRPr="003769D9">
        <w:rPr>
          <w:rFonts w:ascii="Verdana" w:hAnsi="Verdana"/>
        </w:rPr>
        <w:t xml:space="preserve"> </w:t>
      </w:r>
      <w:proofErr w:type="spellStart"/>
      <w:r w:rsidRPr="003769D9">
        <w:rPr>
          <w:rFonts w:ascii="Verdana" w:hAnsi="Verdana"/>
        </w:rPr>
        <w:t>unint</w:t>
      </w:r>
      <w:proofErr w:type="spellEnd"/>
      <w:r w:rsidRPr="003769D9">
        <w:rPr>
          <w:rFonts w:ascii="Verdana" w:hAnsi="Verdana"/>
        </w:rPr>
        <w:t xml:space="preserve"> of work. All steps must be </w:t>
      </w:r>
      <w:proofErr w:type="spellStart"/>
      <w:r w:rsidRPr="003769D9">
        <w:rPr>
          <w:rFonts w:ascii="Verdana" w:hAnsi="Verdana"/>
        </w:rPr>
        <w:t>commited</w:t>
      </w:r>
      <w:proofErr w:type="spellEnd"/>
      <w:r w:rsidRPr="003769D9">
        <w:rPr>
          <w:rFonts w:ascii="Verdana" w:hAnsi="Verdana"/>
        </w:rPr>
        <w:t xml:space="preserve"> or rolled back.</w:t>
      </w:r>
    </w:p>
    <w:p w:rsidR="00794458" w:rsidRPr="003769D9" w:rsidRDefault="00794458" w:rsidP="00794458">
      <w:pPr>
        <w:pStyle w:val="HTMLPreformatted"/>
        <w:rPr>
          <w:rFonts w:ascii="Verdana" w:hAnsi="Verdana"/>
        </w:rPr>
      </w:pPr>
      <w:r w:rsidRPr="003769D9">
        <w:rPr>
          <w:rFonts w:ascii="Verdana" w:hAnsi="Verdana"/>
        </w:rPr>
        <w:t xml:space="preserve">ACID - Atomicity, Consistency, Isolation and </w:t>
      </w:r>
      <w:proofErr w:type="spellStart"/>
      <w:r w:rsidRPr="003769D9">
        <w:rPr>
          <w:rFonts w:ascii="Verdana" w:hAnsi="Verdana"/>
        </w:rPr>
        <w:t>Duralbility</w:t>
      </w:r>
      <w:proofErr w:type="spellEnd"/>
      <w:r w:rsidRPr="003769D9">
        <w:rPr>
          <w:rFonts w:ascii="Verdana" w:hAnsi="Verdana"/>
        </w:rPr>
        <w:t>, these are properties of a transaction.</w:t>
      </w:r>
    </w:p>
    <w:p w:rsidR="00794458" w:rsidRPr="003769D9" w:rsidRDefault="00794458" w:rsidP="00794458">
      <w:pPr>
        <w:pStyle w:val="HTMLPreformatted"/>
        <w:rPr>
          <w:rFonts w:ascii="Verdana" w:hAnsi="Verdana"/>
        </w:rPr>
      </w:pPr>
      <w:r w:rsidRPr="003769D9">
        <w:rPr>
          <w:rFonts w:ascii="Verdana" w:hAnsi="Verdana"/>
        </w:rPr>
        <w:tab/>
      </w:r>
    </w:p>
    <w:p w:rsidR="00794458" w:rsidRPr="003769D9" w:rsidRDefault="00794458" w:rsidP="00794458">
      <w:pPr>
        <w:rPr>
          <w:rFonts w:ascii="Verdana" w:hAnsi="Verdana"/>
          <w:b/>
          <w:sz w:val="20"/>
          <w:szCs w:val="20"/>
        </w:rPr>
      </w:pPr>
      <w:r w:rsidRPr="003769D9">
        <w:rPr>
          <w:rFonts w:ascii="Verdana" w:hAnsi="Verdana"/>
          <w:sz w:val="20"/>
          <w:szCs w:val="20"/>
        </w:rPr>
        <w:br/>
      </w:r>
      <w:r w:rsidRPr="003769D9">
        <w:rPr>
          <w:rFonts w:ascii="Verdana" w:hAnsi="Verdana"/>
          <w:b/>
          <w:sz w:val="20"/>
          <w:szCs w:val="20"/>
        </w:rPr>
        <w:t xml:space="preserve">Materialized Query Tables in db2 </w:t>
      </w:r>
      <w:proofErr w:type="gramStart"/>
      <w:r w:rsidRPr="003769D9">
        <w:rPr>
          <w:rFonts w:ascii="Verdana" w:hAnsi="Verdana"/>
          <w:b/>
          <w:sz w:val="20"/>
          <w:szCs w:val="20"/>
        </w:rPr>
        <w:t>( This</w:t>
      </w:r>
      <w:proofErr w:type="gramEnd"/>
      <w:r w:rsidRPr="003769D9">
        <w:rPr>
          <w:rFonts w:ascii="Verdana" w:hAnsi="Verdana"/>
          <w:b/>
          <w:sz w:val="20"/>
          <w:szCs w:val="20"/>
        </w:rPr>
        <w:t xml:space="preserve"> feature might not be available in oracle) ? </w:t>
      </w:r>
    </w:p>
    <w:p w:rsidR="00794458" w:rsidRPr="003769D9" w:rsidRDefault="00794458" w:rsidP="00794458">
      <w:pPr>
        <w:pStyle w:val="HTMLPreformatted"/>
        <w:rPr>
          <w:rFonts w:ascii="Verdana" w:hAnsi="Verdana"/>
        </w:rPr>
      </w:pPr>
      <w:r w:rsidRPr="003769D9">
        <w:rPr>
          <w:rFonts w:ascii="Verdana" w:hAnsi="Verdana"/>
        </w:rPr>
        <w:t xml:space="preserve">Materialized Query Tables or MQTs are also known as automatic summary </w:t>
      </w:r>
    </w:p>
    <w:p w:rsidR="00794458" w:rsidRPr="003769D9" w:rsidRDefault="00794458" w:rsidP="00794458">
      <w:pPr>
        <w:pStyle w:val="HTMLPreformatted"/>
        <w:rPr>
          <w:rFonts w:ascii="Verdana" w:hAnsi="Verdana"/>
        </w:rPr>
      </w:pPr>
      <w:proofErr w:type="gramStart"/>
      <w:r w:rsidRPr="003769D9">
        <w:rPr>
          <w:rFonts w:ascii="Verdana" w:hAnsi="Verdana"/>
        </w:rPr>
        <w:t>tables</w:t>
      </w:r>
      <w:proofErr w:type="gramEnd"/>
      <w:r w:rsidRPr="003769D9">
        <w:rPr>
          <w:rFonts w:ascii="Verdana" w:hAnsi="Verdana"/>
        </w:rPr>
        <w:t xml:space="preserve">. A materialized query table (MQT) is a table whose definition is based upon the result of a </w:t>
      </w:r>
    </w:p>
    <w:p w:rsidR="00794458" w:rsidRPr="003769D9" w:rsidRDefault="00794458" w:rsidP="00794458">
      <w:pPr>
        <w:pStyle w:val="HTMLPreformatted"/>
        <w:rPr>
          <w:rFonts w:ascii="Verdana" w:hAnsi="Verdana"/>
        </w:rPr>
      </w:pPr>
      <w:proofErr w:type="gramStart"/>
      <w:r w:rsidRPr="003769D9">
        <w:rPr>
          <w:rFonts w:ascii="Verdana" w:hAnsi="Verdana"/>
        </w:rPr>
        <w:t>query</w:t>
      </w:r>
      <w:proofErr w:type="gramEnd"/>
      <w:r w:rsidRPr="003769D9">
        <w:rPr>
          <w:rFonts w:ascii="Verdana" w:hAnsi="Verdana"/>
        </w:rPr>
        <w:t xml:space="preserve">. The data that is contained in an MQT is derived from one or more tables on which the materialized </w:t>
      </w:r>
    </w:p>
    <w:p w:rsidR="00794458" w:rsidRPr="003769D9" w:rsidRDefault="00794458" w:rsidP="00794458">
      <w:pPr>
        <w:pStyle w:val="HTMLPreformatted"/>
        <w:rPr>
          <w:rFonts w:ascii="Verdana" w:hAnsi="Verdana"/>
        </w:rPr>
      </w:pPr>
      <w:proofErr w:type="gramStart"/>
      <w:r w:rsidRPr="003769D9">
        <w:rPr>
          <w:rFonts w:ascii="Verdana" w:hAnsi="Verdana"/>
        </w:rPr>
        <w:t>query</w:t>
      </w:r>
      <w:proofErr w:type="gramEnd"/>
      <w:r w:rsidRPr="003769D9">
        <w:rPr>
          <w:rFonts w:ascii="Verdana" w:hAnsi="Verdana"/>
        </w:rPr>
        <w:t xml:space="preserve"> table definition is based.  MQT improve the query performance.  </w:t>
      </w:r>
    </w:p>
    <w:p w:rsidR="00794458" w:rsidRPr="003769D9" w:rsidRDefault="00794458" w:rsidP="00794458">
      <w:pPr>
        <w:pStyle w:val="HTMLPreformatted"/>
        <w:rPr>
          <w:rFonts w:ascii="Verdana" w:hAnsi="Verdana"/>
        </w:rPr>
      </w:pPr>
    </w:p>
    <w:p w:rsidR="00794458" w:rsidRPr="003769D9" w:rsidRDefault="00794458" w:rsidP="00794458">
      <w:pPr>
        <w:pStyle w:val="HTMLPreformatted"/>
        <w:rPr>
          <w:rFonts w:ascii="Verdana" w:hAnsi="Verdana"/>
        </w:rPr>
      </w:pPr>
      <w:proofErr w:type="gramStart"/>
      <w:r w:rsidRPr="003769D9">
        <w:rPr>
          <w:rFonts w:ascii="Verdana" w:hAnsi="Verdana"/>
        </w:rPr>
        <w:t xml:space="preserve">Sample SQL to </w:t>
      </w:r>
      <w:proofErr w:type="spellStart"/>
      <w:r w:rsidRPr="003769D9">
        <w:rPr>
          <w:rFonts w:ascii="Verdana" w:hAnsi="Verdana"/>
        </w:rPr>
        <w:t>creat</w:t>
      </w:r>
      <w:proofErr w:type="spellEnd"/>
      <w:r w:rsidRPr="003769D9">
        <w:rPr>
          <w:rFonts w:ascii="Verdana" w:hAnsi="Verdana"/>
        </w:rPr>
        <w:t xml:space="preserve"> MQT.</w:t>
      </w:r>
      <w:proofErr w:type="gramEnd"/>
    </w:p>
    <w:p w:rsidR="00794458" w:rsidRPr="003769D9" w:rsidRDefault="00794458" w:rsidP="00794458">
      <w:pPr>
        <w:pStyle w:val="HTMLPreformatted"/>
        <w:rPr>
          <w:rFonts w:ascii="Verdana" w:hAnsi="Verdana"/>
        </w:rPr>
      </w:pPr>
    </w:p>
    <w:p w:rsidR="00794458" w:rsidRPr="003769D9" w:rsidRDefault="00794458" w:rsidP="00794458">
      <w:pPr>
        <w:pStyle w:val="HTMLPreformatted"/>
        <w:rPr>
          <w:rFonts w:ascii="Verdana" w:hAnsi="Verdana"/>
        </w:rPr>
      </w:pPr>
      <w:r w:rsidRPr="003769D9">
        <w:rPr>
          <w:rFonts w:ascii="Verdana" w:hAnsi="Verdana"/>
        </w:rPr>
        <w:t xml:space="preserve">CREATE TABLE CUSTOMER_ORDER AS </w:t>
      </w:r>
    </w:p>
    <w:p w:rsidR="00794458" w:rsidRPr="003769D9" w:rsidRDefault="00794458" w:rsidP="00794458">
      <w:pPr>
        <w:pStyle w:val="HTMLPreformatted"/>
        <w:rPr>
          <w:rFonts w:ascii="Verdana" w:hAnsi="Verdana"/>
        </w:rPr>
      </w:pPr>
      <w:r w:rsidRPr="003769D9">
        <w:rPr>
          <w:rFonts w:ascii="Verdana" w:hAnsi="Verdana"/>
        </w:rPr>
        <w:t xml:space="preserve">(SELECT </w:t>
      </w:r>
      <w:proofErr w:type="gramStart"/>
      <w:r w:rsidRPr="003769D9">
        <w:rPr>
          <w:rFonts w:ascii="Verdana" w:hAnsi="Verdana"/>
        </w:rPr>
        <w:t>SUM(</w:t>
      </w:r>
      <w:proofErr w:type="gramEnd"/>
      <w:r w:rsidRPr="003769D9">
        <w:rPr>
          <w:rFonts w:ascii="Verdana" w:hAnsi="Verdana"/>
        </w:rPr>
        <w:t xml:space="preserve">AMOUNT) AS TOTAL_SUM, </w:t>
      </w:r>
    </w:p>
    <w:p w:rsidR="00794458" w:rsidRPr="003769D9" w:rsidRDefault="00794458" w:rsidP="00794458">
      <w:pPr>
        <w:pStyle w:val="HTMLPreformatted"/>
        <w:rPr>
          <w:rFonts w:ascii="Verdana" w:hAnsi="Verdana"/>
        </w:rPr>
      </w:pPr>
      <w:r w:rsidRPr="003769D9">
        <w:rPr>
          <w:rFonts w:ascii="Verdana" w:hAnsi="Verdana"/>
        </w:rPr>
        <w:t xml:space="preserve">TRANS_DT, </w:t>
      </w:r>
    </w:p>
    <w:p w:rsidR="00794458" w:rsidRPr="003769D9" w:rsidRDefault="00794458" w:rsidP="00794458">
      <w:pPr>
        <w:pStyle w:val="HTMLPreformatted"/>
        <w:rPr>
          <w:rFonts w:ascii="Verdana" w:hAnsi="Verdana"/>
        </w:rPr>
      </w:pPr>
      <w:r w:rsidRPr="003769D9">
        <w:rPr>
          <w:rFonts w:ascii="Verdana" w:hAnsi="Verdana"/>
        </w:rPr>
        <w:t xml:space="preserve">STATUS </w:t>
      </w:r>
    </w:p>
    <w:p w:rsidR="00794458" w:rsidRPr="003769D9" w:rsidRDefault="00794458" w:rsidP="00794458">
      <w:pPr>
        <w:pStyle w:val="HTMLPreformatted"/>
        <w:rPr>
          <w:rFonts w:ascii="Verdana" w:hAnsi="Verdana"/>
        </w:rPr>
      </w:pPr>
      <w:r w:rsidRPr="003769D9">
        <w:rPr>
          <w:rFonts w:ascii="Verdana" w:hAnsi="Verdana"/>
        </w:rPr>
        <w:t xml:space="preserve">FROM DB2INST2.CUSTOMER_ORDER </w:t>
      </w:r>
    </w:p>
    <w:p w:rsidR="00794458" w:rsidRPr="003769D9" w:rsidRDefault="00794458" w:rsidP="00794458">
      <w:pPr>
        <w:pStyle w:val="HTMLPreformatted"/>
        <w:rPr>
          <w:rFonts w:ascii="Verdana" w:hAnsi="Verdana"/>
        </w:rPr>
      </w:pPr>
      <w:r w:rsidRPr="003769D9">
        <w:rPr>
          <w:rFonts w:ascii="Verdana" w:hAnsi="Verdana"/>
        </w:rPr>
        <w:t xml:space="preserve">WHERE TRANS_DT BETWEEN '1/1/2001' AND '12/31/2001' </w:t>
      </w:r>
    </w:p>
    <w:p w:rsidR="00794458" w:rsidRPr="003769D9" w:rsidRDefault="00794458" w:rsidP="00794458">
      <w:pPr>
        <w:pStyle w:val="HTMLPreformatted"/>
        <w:rPr>
          <w:rFonts w:ascii="Verdana" w:hAnsi="Verdana"/>
        </w:rPr>
      </w:pPr>
      <w:r w:rsidRPr="003769D9">
        <w:rPr>
          <w:rFonts w:ascii="Verdana" w:hAnsi="Verdana"/>
        </w:rPr>
        <w:t xml:space="preserve">GROUP BY TRANS_DT, </w:t>
      </w:r>
    </w:p>
    <w:p w:rsidR="00794458" w:rsidRPr="003769D9" w:rsidRDefault="00794458" w:rsidP="00794458">
      <w:pPr>
        <w:pStyle w:val="HTMLPreformatted"/>
        <w:rPr>
          <w:rFonts w:ascii="Verdana" w:hAnsi="Verdana"/>
        </w:rPr>
      </w:pPr>
      <w:r w:rsidRPr="003769D9">
        <w:rPr>
          <w:rFonts w:ascii="Verdana" w:hAnsi="Verdana"/>
        </w:rPr>
        <w:t xml:space="preserve">STATUS) </w:t>
      </w:r>
    </w:p>
    <w:p w:rsidR="00794458" w:rsidRPr="003769D9" w:rsidRDefault="00794458" w:rsidP="00794458">
      <w:pPr>
        <w:pStyle w:val="HTMLPreformatted"/>
        <w:rPr>
          <w:rFonts w:ascii="Verdana" w:hAnsi="Verdana"/>
        </w:rPr>
      </w:pPr>
      <w:r w:rsidRPr="003769D9">
        <w:rPr>
          <w:rFonts w:ascii="Verdana" w:hAnsi="Verdana"/>
        </w:rPr>
        <w:t xml:space="preserve">DATA INITIALLY DEFERRED REFRESH DEFERRED; </w:t>
      </w:r>
    </w:p>
    <w:p w:rsidR="00794458" w:rsidRPr="003769D9" w:rsidRDefault="00794458" w:rsidP="00794458">
      <w:pPr>
        <w:pStyle w:val="HTMLPreformatted"/>
        <w:rPr>
          <w:rFonts w:ascii="Verdana" w:hAnsi="Verdana"/>
        </w:rPr>
      </w:pPr>
      <w:r w:rsidRPr="003769D9">
        <w:rPr>
          <w:rFonts w:ascii="Verdana" w:hAnsi="Verdana"/>
        </w:rPr>
        <w:tab/>
      </w:r>
    </w:p>
    <w:p w:rsidR="00794458" w:rsidRPr="003769D9" w:rsidRDefault="00794458" w:rsidP="00794458">
      <w:pPr>
        <w:pBdr>
          <w:bottom w:val="single" w:sz="6" w:space="1" w:color="auto"/>
        </w:pBdr>
        <w:rPr>
          <w:rFonts w:ascii="Verdana" w:hAnsi="Verdana"/>
          <w:sz w:val="20"/>
          <w:szCs w:val="20"/>
        </w:rPr>
      </w:pPr>
    </w:p>
    <w:p w:rsidR="005522FC" w:rsidRDefault="005522FC" w:rsidP="005522FC">
      <w:pPr>
        <w:pStyle w:val="HTMLPreformatted"/>
        <w:rPr>
          <w:b/>
          <w:bCs/>
        </w:rPr>
      </w:pPr>
      <w:r>
        <w:rPr>
          <w:b/>
          <w:bCs/>
        </w:rPr>
        <w:t>Software testing - Questions and Answers - SQL Interview Questions</w:t>
      </w:r>
    </w:p>
    <w:p w:rsidR="005522FC" w:rsidRDefault="005522FC" w:rsidP="005522FC">
      <w:pPr>
        <w:pStyle w:val="HTMLPreformatted"/>
        <w:rPr>
          <w:b/>
          <w:bCs/>
        </w:rPr>
      </w:pPr>
    </w:p>
    <w:p w:rsidR="005522FC" w:rsidRDefault="005522FC" w:rsidP="005522FC">
      <w:pPr>
        <w:pStyle w:val="HTMLPreformatted"/>
        <w:rPr>
          <w:b/>
          <w:bCs/>
        </w:rPr>
      </w:pPr>
    </w:p>
    <w:p w:rsidR="005522FC" w:rsidRDefault="005522FC" w:rsidP="005522FC">
      <w:pPr>
        <w:pStyle w:val="HTMLPreformatted"/>
        <w:rPr>
          <w:b/>
          <w:bCs/>
        </w:rPr>
      </w:pPr>
    </w:p>
    <w:p w:rsidR="005522FC" w:rsidRDefault="005522FC" w:rsidP="005522FC">
      <w:pPr>
        <w:pStyle w:val="HTMLPreformatted"/>
        <w:rPr>
          <w:b/>
          <w:bCs/>
        </w:rPr>
      </w:pPr>
      <w:r>
        <w:rPr>
          <w:b/>
          <w:bCs/>
        </w:rPr>
        <w:t xml:space="preserve">1. Q. What does SQL stand for?  </w:t>
      </w:r>
    </w:p>
    <w:p w:rsidR="005522FC" w:rsidRDefault="005522FC" w:rsidP="005522FC">
      <w:pPr>
        <w:pStyle w:val="HTMLPreformatted"/>
        <w:rPr>
          <w:b/>
          <w:bCs/>
        </w:rPr>
      </w:pPr>
      <w:r>
        <w:rPr>
          <w:b/>
          <w:bCs/>
        </w:rPr>
        <w:t xml:space="preserve">   A. Structured Query Language</w:t>
      </w:r>
    </w:p>
    <w:p w:rsidR="005522FC" w:rsidRDefault="005522FC" w:rsidP="005522FC">
      <w:pPr>
        <w:pStyle w:val="HTMLPreformatted"/>
        <w:rPr>
          <w:b/>
          <w:bCs/>
        </w:rPr>
      </w:pPr>
    </w:p>
    <w:p w:rsidR="005522FC" w:rsidRDefault="005522FC" w:rsidP="005522FC">
      <w:pPr>
        <w:pStyle w:val="HTMLPreformatted"/>
        <w:rPr>
          <w:b/>
          <w:bCs/>
        </w:rPr>
      </w:pPr>
      <w:r>
        <w:rPr>
          <w:b/>
          <w:bCs/>
        </w:rPr>
        <w:t xml:space="preserve">   Q. Who was E. F. </w:t>
      </w:r>
      <w:proofErr w:type="spellStart"/>
      <w:r>
        <w:rPr>
          <w:b/>
          <w:bCs/>
        </w:rPr>
        <w:t>Codd</w:t>
      </w:r>
      <w:proofErr w:type="spellEnd"/>
      <w:r>
        <w:rPr>
          <w:b/>
          <w:bCs/>
        </w:rPr>
        <w:t>?</w:t>
      </w:r>
    </w:p>
    <w:p w:rsidR="005522FC" w:rsidRDefault="005522FC" w:rsidP="005522FC">
      <w:pPr>
        <w:pStyle w:val="HTMLPreformatted"/>
        <w:rPr>
          <w:b/>
          <w:bCs/>
        </w:rPr>
      </w:pPr>
      <w:r>
        <w:rPr>
          <w:b/>
          <w:bCs/>
        </w:rPr>
        <w:t xml:space="preserve">   A. He was the original inventor of the relational model.</w:t>
      </w:r>
    </w:p>
    <w:p w:rsidR="005522FC" w:rsidRDefault="005522FC" w:rsidP="005522FC">
      <w:pPr>
        <w:pStyle w:val="HTMLPreformatted"/>
        <w:rPr>
          <w:b/>
          <w:bCs/>
        </w:rPr>
      </w:pPr>
    </w:p>
    <w:p w:rsidR="005522FC" w:rsidRDefault="005522FC" w:rsidP="005522FC">
      <w:pPr>
        <w:pStyle w:val="HTMLPreformatted"/>
        <w:rPr>
          <w:b/>
          <w:bCs/>
        </w:rPr>
      </w:pPr>
      <w:r>
        <w:rPr>
          <w:b/>
          <w:bCs/>
        </w:rPr>
        <w:t xml:space="preserve">2. Q. How do you select all records from the table? </w:t>
      </w:r>
    </w:p>
    <w:p w:rsidR="005522FC" w:rsidRDefault="005522FC" w:rsidP="005522FC">
      <w:pPr>
        <w:pStyle w:val="HTMLPreformatted"/>
        <w:rPr>
          <w:b/>
          <w:bCs/>
        </w:rPr>
      </w:pPr>
      <w:r>
        <w:rPr>
          <w:b/>
          <w:bCs/>
        </w:rPr>
        <w:t xml:space="preserve">   A. Select * from </w:t>
      </w:r>
      <w:proofErr w:type="spellStart"/>
      <w:r>
        <w:rPr>
          <w:b/>
          <w:bCs/>
        </w:rPr>
        <w:t>table_name</w:t>
      </w:r>
      <w:proofErr w:type="spellEnd"/>
      <w:r>
        <w:rPr>
          <w:b/>
          <w:bCs/>
        </w:rPr>
        <w:t>;</w:t>
      </w:r>
    </w:p>
    <w:p w:rsidR="005522FC" w:rsidRDefault="005522FC" w:rsidP="005522FC">
      <w:pPr>
        <w:pStyle w:val="HTMLPreformatted"/>
        <w:rPr>
          <w:b/>
          <w:bCs/>
        </w:rPr>
      </w:pPr>
    </w:p>
    <w:p w:rsidR="00F168FB" w:rsidRDefault="005522FC" w:rsidP="005522FC">
      <w:pPr>
        <w:pStyle w:val="HTMLPreformatted"/>
        <w:rPr>
          <w:b/>
          <w:bCs/>
        </w:rPr>
      </w:pPr>
      <w:r>
        <w:rPr>
          <w:b/>
          <w:bCs/>
        </w:rPr>
        <w:t xml:space="preserve">   Q. What do you understand by the term referential integrity?</w:t>
      </w:r>
    </w:p>
    <w:p w:rsidR="005522FC" w:rsidRDefault="00F168FB" w:rsidP="005522FC">
      <w:pPr>
        <w:pStyle w:val="HTMLPreformatted"/>
        <w:rPr>
          <w:b/>
          <w:bCs/>
        </w:rPr>
      </w:pPr>
      <w:r w:rsidRPr="00F168FB">
        <w:rPr>
          <w:b/>
          <w:bCs/>
        </w:rPr>
        <w:t>Referential integrity is a database concept that ensures that relationships between tables remain consistent. When one table has a foreign key to another table, the concept of referential integrity states that you may not add a record to the table that contains the foreign key unless there is a corresponding record in the linked table. It also includes the techniques known as cascading update and cascading delete, which ensure that changes made to the linked table are reflected in the primary table.</w:t>
      </w:r>
      <w:r w:rsidR="005522FC">
        <w:rPr>
          <w:b/>
          <w:bCs/>
        </w:rPr>
        <w:tab/>
      </w:r>
    </w:p>
    <w:p w:rsidR="005522FC" w:rsidRDefault="005522FC" w:rsidP="005522FC">
      <w:pPr>
        <w:pStyle w:val="HTMLPreformatted"/>
        <w:rPr>
          <w:b/>
          <w:bCs/>
        </w:rPr>
      </w:pPr>
    </w:p>
    <w:p w:rsidR="005522FC" w:rsidRDefault="005522FC" w:rsidP="005522FC">
      <w:pPr>
        <w:pStyle w:val="HTMLPreformatted"/>
        <w:rPr>
          <w:b/>
          <w:bCs/>
        </w:rPr>
      </w:pPr>
      <w:r>
        <w:rPr>
          <w:b/>
          <w:bCs/>
        </w:rPr>
        <w:t>3. Q. What is a join?</w:t>
      </w:r>
    </w:p>
    <w:p w:rsidR="005522FC" w:rsidRDefault="005522FC" w:rsidP="005522FC">
      <w:pPr>
        <w:pStyle w:val="HTMLPreformatted"/>
        <w:rPr>
          <w:b/>
          <w:bCs/>
        </w:rPr>
      </w:pPr>
      <w:r>
        <w:rPr>
          <w:b/>
          <w:bCs/>
        </w:rPr>
        <w:t xml:space="preserve">   A. Join is a process of retrieve pieces of data from different sets (tables) and returns them to the user or program as one </w:t>
      </w:r>
      <w:proofErr w:type="spellStart"/>
      <w:r>
        <w:rPr>
          <w:b/>
          <w:bCs/>
        </w:rPr>
        <w:t>â€œjoinedâ</w:t>
      </w:r>
      <w:proofErr w:type="spellEnd"/>
      <w:r>
        <w:rPr>
          <w:b/>
          <w:bCs/>
        </w:rPr>
        <w:t>€ collection of data.</w:t>
      </w:r>
    </w:p>
    <w:p w:rsidR="005522FC" w:rsidRDefault="005522FC" w:rsidP="005522FC">
      <w:pPr>
        <w:pStyle w:val="HTMLPreformatted"/>
        <w:rPr>
          <w:b/>
          <w:bCs/>
        </w:rPr>
      </w:pPr>
    </w:p>
    <w:p w:rsidR="005522FC" w:rsidRDefault="005522FC" w:rsidP="005522FC">
      <w:pPr>
        <w:pStyle w:val="HTMLPreformatted"/>
        <w:rPr>
          <w:b/>
          <w:bCs/>
        </w:rPr>
      </w:pPr>
      <w:r>
        <w:rPr>
          <w:b/>
          <w:bCs/>
        </w:rPr>
        <w:t>4. Q. What kinds of joins do you know? Give examples.</w:t>
      </w:r>
    </w:p>
    <w:p w:rsidR="005522FC" w:rsidRDefault="005522FC" w:rsidP="005522FC">
      <w:pPr>
        <w:pStyle w:val="HTMLPreformatted"/>
        <w:rPr>
          <w:b/>
          <w:bCs/>
        </w:rPr>
      </w:pPr>
      <w:r>
        <w:rPr>
          <w:b/>
          <w:bCs/>
        </w:rPr>
        <w:t xml:space="preserve">   A. We have self join, outer joint (LEFT, RIGHT)</w:t>
      </w:r>
      <w:proofErr w:type="gramStart"/>
      <w:r>
        <w:rPr>
          <w:b/>
          <w:bCs/>
        </w:rPr>
        <w:t>, ,</w:t>
      </w:r>
      <w:proofErr w:type="gramEnd"/>
      <w:r>
        <w:rPr>
          <w:b/>
          <w:bCs/>
        </w:rPr>
        <w:t xml:space="preserve"> cross-join ( Cartesian product n*m rows returned)</w:t>
      </w:r>
    </w:p>
    <w:p w:rsidR="005522FC" w:rsidRDefault="005522FC" w:rsidP="005522FC">
      <w:pPr>
        <w:pStyle w:val="HTMLPreformatted"/>
        <w:rPr>
          <w:b/>
          <w:bCs/>
        </w:rPr>
      </w:pPr>
      <w:r>
        <w:rPr>
          <w:b/>
          <w:bCs/>
        </w:rPr>
        <w:t>Exp:</w:t>
      </w:r>
    </w:p>
    <w:p w:rsidR="005522FC" w:rsidRDefault="005522FC" w:rsidP="005522FC">
      <w:pPr>
        <w:pStyle w:val="HTMLPreformatted"/>
        <w:rPr>
          <w:b/>
          <w:bCs/>
        </w:rPr>
      </w:pPr>
      <w:proofErr w:type="gramStart"/>
      <w:r>
        <w:rPr>
          <w:b/>
          <w:bCs/>
        </w:rPr>
        <w:t>outer</w:t>
      </w:r>
      <w:proofErr w:type="gramEnd"/>
      <w:r>
        <w:rPr>
          <w:b/>
          <w:bCs/>
        </w:rPr>
        <w:t xml:space="preserve"> joint</w:t>
      </w:r>
    </w:p>
    <w:p w:rsidR="005522FC" w:rsidRDefault="005522FC" w:rsidP="005522FC">
      <w:pPr>
        <w:pStyle w:val="HTMLPreformatted"/>
        <w:rPr>
          <w:b/>
          <w:bCs/>
        </w:rPr>
      </w:pPr>
      <w:r>
        <w:rPr>
          <w:b/>
          <w:bCs/>
        </w:rPr>
        <w:t xml:space="preserve">SELECT </w:t>
      </w:r>
      <w:proofErr w:type="spellStart"/>
      <w:r>
        <w:rPr>
          <w:b/>
          <w:bCs/>
        </w:rPr>
        <w:t>Employee.Name</w:t>
      </w:r>
      <w:proofErr w:type="spellEnd"/>
      <w:r>
        <w:rPr>
          <w:b/>
          <w:bCs/>
        </w:rPr>
        <w:t xml:space="preserve">, Department. </w:t>
      </w:r>
      <w:proofErr w:type="spellStart"/>
      <w:r>
        <w:rPr>
          <w:b/>
          <w:bCs/>
        </w:rPr>
        <w:t>DeptName</w:t>
      </w:r>
      <w:proofErr w:type="spellEnd"/>
      <w:r>
        <w:rPr>
          <w:b/>
          <w:bCs/>
        </w:rPr>
        <w:t xml:space="preserve"> </w:t>
      </w:r>
    </w:p>
    <w:p w:rsidR="005522FC" w:rsidRDefault="005522FC" w:rsidP="005522FC">
      <w:pPr>
        <w:pStyle w:val="HTMLPreformatted"/>
        <w:rPr>
          <w:b/>
          <w:bCs/>
        </w:rPr>
      </w:pPr>
      <w:r>
        <w:rPr>
          <w:b/>
          <w:bCs/>
        </w:rPr>
        <w:t>FROM Employee, Department</w:t>
      </w:r>
    </w:p>
    <w:p w:rsidR="005522FC" w:rsidRDefault="005522FC" w:rsidP="005522FC">
      <w:pPr>
        <w:pStyle w:val="HTMLPreformatted"/>
        <w:rPr>
          <w:b/>
          <w:bCs/>
        </w:rPr>
      </w:pPr>
      <w:r>
        <w:rPr>
          <w:b/>
          <w:bCs/>
        </w:rPr>
        <w:t xml:space="preserve">WHERE </w:t>
      </w:r>
      <w:proofErr w:type="spellStart"/>
      <w:r>
        <w:rPr>
          <w:b/>
          <w:bCs/>
        </w:rPr>
        <w:t>Employee.Employee_ID</w:t>
      </w:r>
      <w:proofErr w:type="spellEnd"/>
      <w:r>
        <w:rPr>
          <w:b/>
          <w:bCs/>
        </w:rPr>
        <w:t xml:space="preserve"> = </w:t>
      </w:r>
      <w:proofErr w:type="spellStart"/>
      <w:r>
        <w:rPr>
          <w:b/>
          <w:bCs/>
        </w:rPr>
        <w:t>Department.Employee_ID</w:t>
      </w:r>
      <w:proofErr w:type="spellEnd"/>
      <w:r>
        <w:rPr>
          <w:b/>
          <w:bCs/>
        </w:rPr>
        <w:t>;</w:t>
      </w:r>
    </w:p>
    <w:p w:rsidR="005522FC" w:rsidRDefault="005522FC" w:rsidP="005522FC">
      <w:pPr>
        <w:pStyle w:val="HTMLPreformatted"/>
        <w:rPr>
          <w:b/>
          <w:bCs/>
        </w:rPr>
      </w:pPr>
    </w:p>
    <w:p w:rsidR="005522FC" w:rsidRDefault="005522FC" w:rsidP="005522FC">
      <w:pPr>
        <w:pStyle w:val="HTMLPreformatted"/>
        <w:rPr>
          <w:b/>
          <w:bCs/>
        </w:rPr>
      </w:pPr>
      <w:proofErr w:type="gramStart"/>
      <w:r>
        <w:rPr>
          <w:b/>
          <w:bCs/>
        </w:rPr>
        <w:t>cross-join</w:t>
      </w:r>
      <w:proofErr w:type="gramEnd"/>
    </w:p>
    <w:p w:rsidR="005522FC" w:rsidRDefault="005522FC" w:rsidP="005522FC">
      <w:pPr>
        <w:pStyle w:val="HTMLPreformatted"/>
        <w:rPr>
          <w:b/>
          <w:bCs/>
        </w:rPr>
      </w:pPr>
      <w:r>
        <w:rPr>
          <w:b/>
          <w:bCs/>
        </w:rPr>
        <w:t>SELECT * FROM table1, table2;</w:t>
      </w:r>
    </w:p>
    <w:p w:rsidR="005522FC" w:rsidRDefault="005522FC" w:rsidP="005522FC">
      <w:pPr>
        <w:pStyle w:val="HTMLPreformatted"/>
        <w:rPr>
          <w:b/>
          <w:bCs/>
        </w:rPr>
      </w:pPr>
    </w:p>
    <w:p w:rsidR="005522FC" w:rsidRDefault="005522FC" w:rsidP="005522FC">
      <w:pPr>
        <w:pStyle w:val="HTMLPreformatted"/>
        <w:rPr>
          <w:b/>
          <w:bCs/>
        </w:rPr>
      </w:pPr>
      <w:proofErr w:type="gramStart"/>
      <w:r>
        <w:rPr>
          <w:b/>
          <w:bCs/>
        </w:rPr>
        <w:t>self</w:t>
      </w:r>
      <w:proofErr w:type="gramEnd"/>
      <w:r>
        <w:rPr>
          <w:b/>
          <w:bCs/>
        </w:rPr>
        <w:t xml:space="preserve"> join</w:t>
      </w:r>
    </w:p>
    <w:p w:rsidR="005522FC" w:rsidRDefault="005522FC" w:rsidP="005522FC">
      <w:pPr>
        <w:pStyle w:val="HTMLPreformatted"/>
        <w:rPr>
          <w:b/>
          <w:bCs/>
        </w:rPr>
      </w:pPr>
      <w:r>
        <w:rPr>
          <w:b/>
          <w:bCs/>
        </w:rPr>
        <w:t xml:space="preserve">SELECT e1.name | |â€™    â€˜ | | e2.ename FROM </w:t>
      </w:r>
      <w:proofErr w:type="spellStart"/>
      <w:proofErr w:type="gramStart"/>
      <w:r>
        <w:rPr>
          <w:b/>
          <w:bCs/>
        </w:rPr>
        <w:t>emp</w:t>
      </w:r>
      <w:proofErr w:type="spellEnd"/>
      <w:proofErr w:type="gramEnd"/>
      <w:r>
        <w:rPr>
          <w:b/>
          <w:bCs/>
        </w:rPr>
        <w:t xml:space="preserve"> e1, </w:t>
      </w:r>
      <w:proofErr w:type="spellStart"/>
      <w:r>
        <w:rPr>
          <w:b/>
          <w:bCs/>
        </w:rPr>
        <w:t>emp</w:t>
      </w:r>
      <w:proofErr w:type="spellEnd"/>
      <w:r>
        <w:rPr>
          <w:b/>
          <w:bCs/>
        </w:rPr>
        <w:t xml:space="preserve"> e2 WHERE e1. </w:t>
      </w:r>
      <w:proofErr w:type="spellStart"/>
      <w:r>
        <w:rPr>
          <w:b/>
          <w:bCs/>
        </w:rPr>
        <w:t>emp_no</w:t>
      </w:r>
      <w:proofErr w:type="spellEnd"/>
      <w:r>
        <w:rPr>
          <w:b/>
          <w:bCs/>
        </w:rPr>
        <w:t xml:space="preserve"> = e2.emp_no;</w:t>
      </w:r>
    </w:p>
    <w:p w:rsidR="005522FC" w:rsidRDefault="005522FC" w:rsidP="005522FC">
      <w:pPr>
        <w:pStyle w:val="HTMLPreformatted"/>
        <w:rPr>
          <w:b/>
          <w:bCs/>
        </w:rPr>
      </w:pPr>
    </w:p>
    <w:p w:rsidR="005522FC" w:rsidRDefault="005522FC" w:rsidP="005522FC">
      <w:pPr>
        <w:pStyle w:val="HTMLPreformatted"/>
        <w:rPr>
          <w:b/>
          <w:bCs/>
        </w:rPr>
      </w:pPr>
      <w:r>
        <w:rPr>
          <w:b/>
          <w:bCs/>
        </w:rPr>
        <w:t xml:space="preserve">The following summarizes the result of the </w:t>
      </w:r>
      <w:proofErr w:type="spellStart"/>
      <w:r>
        <w:rPr>
          <w:b/>
          <w:bCs/>
        </w:rPr>
        <w:t>join</w:t>
      </w:r>
      <w:proofErr w:type="spellEnd"/>
      <w:r>
        <w:rPr>
          <w:b/>
          <w:bCs/>
        </w:rPr>
        <w:t xml:space="preserve"> operations:</w:t>
      </w:r>
    </w:p>
    <w:p w:rsidR="005522FC" w:rsidRDefault="005522FC" w:rsidP="005522FC">
      <w:pPr>
        <w:pStyle w:val="HTMLPreformatted"/>
        <w:rPr>
          <w:b/>
          <w:bCs/>
        </w:rPr>
      </w:pPr>
      <w:r>
        <w:rPr>
          <w:b/>
          <w:bCs/>
        </w:rPr>
        <w:t xml:space="preserve"> </w:t>
      </w:r>
    </w:p>
    <w:p w:rsidR="005522FC" w:rsidRDefault="005522FC" w:rsidP="005522FC">
      <w:pPr>
        <w:pStyle w:val="HTMLPreformatted"/>
        <w:rPr>
          <w:b/>
          <w:bCs/>
        </w:rPr>
      </w:pPr>
      <w:proofErr w:type="gramStart"/>
      <w:r>
        <w:rPr>
          <w:rFonts w:hAnsi="Symbol"/>
          <w:b/>
          <w:bCs/>
        </w:rPr>
        <w:t></w:t>
      </w:r>
      <w:r>
        <w:rPr>
          <w:b/>
          <w:bCs/>
        </w:rPr>
        <w:t xml:space="preserve">  The</w:t>
      </w:r>
      <w:proofErr w:type="gramEnd"/>
      <w:r>
        <w:rPr>
          <w:b/>
          <w:bCs/>
        </w:rPr>
        <w:t xml:space="preserve"> result of T1 INNER JOIN T2 consists of their paired rows where the</w:t>
      </w:r>
    </w:p>
    <w:p w:rsidR="005522FC" w:rsidRDefault="005522FC" w:rsidP="005522FC">
      <w:pPr>
        <w:pStyle w:val="HTMLPreformatted"/>
        <w:rPr>
          <w:b/>
          <w:bCs/>
        </w:rPr>
      </w:pPr>
      <w:proofErr w:type="gramStart"/>
      <w:r>
        <w:rPr>
          <w:b/>
          <w:bCs/>
        </w:rPr>
        <w:t>join-condition</w:t>
      </w:r>
      <w:proofErr w:type="gramEnd"/>
      <w:r>
        <w:rPr>
          <w:b/>
          <w:bCs/>
        </w:rPr>
        <w:t xml:space="preserve"> is true.</w:t>
      </w:r>
    </w:p>
    <w:p w:rsidR="005522FC" w:rsidRDefault="005522FC" w:rsidP="005522FC">
      <w:pPr>
        <w:pStyle w:val="HTMLPreformatted"/>
        <w:rPr>
          <w:b/>
          <w:bCs/>
        </w:rPr>
      </w:pPr>
      <w:r>
        <w:rPr>
          <w:rFonts w:hAnsi="Symbol"/>
          <w:b/>
          <w:bCs/>
        </w:rPr>
        <w:t></w:t>
      </w:r>
      <w:r>
        <w:rPr>
          <w:b/>
          <w:bCs/>
        </w:rPr>
        <w:t xml:space="preserve">   </w:t>
      </w:r>
      <w:proofErr w:type="gramStart"/>
      <w:r>
        <w:rPr>
          <w:b/>
          <w:bCs/>
        </w:rPr>
        <w:t>The</w:t>
      </w:r>
      <w:proofErr w:type="gramEnd"/>
      <w:r>
        <w:rPr>
          <w:b/>
          <w:bCs/>
        </w:rPr>
        <w:t xml:space="preserve"> result of T1 LEFT OUTER JOIN T2 consists of their paired rows where</w:t>
      </w:r>
    </w:p>
    <w:p w:rsidR="005522FC" w:rsidRDefault="005522FC" w:rsidP="005522FC">
      <w:pPr>
        <w:pStyle w:val="HTMLPreformatted"/>
        <w:rPr>
          <w:b/>
          <w:bCs/>
        </w:rPr>
      </w:pPr>
      <w:proofErr w:type="gramStart"/>
      <w:r>
        <w:rPr>
          <w:b/>
          <w:bCs/>
        </w:rPr>
        <w:t>the</w:t>
      </w:r>
      <w:proofErr w:type="gramEnd"/>
      <w:r>
        <w:rPr>
          <w:b/>
          <w:bCs/>
        </w:rPr>
        <w:t xml:space="preserve"> join-condition is true and, for each unpaired row of T1, the</w:t>
      </w:r>
    </w:p>
    <w:p w:rsidR="005522FC" w:rsidRDefault="005522FC" w:rsidP="005522FC">
      <w:pPr>
        <w:pStyle w:val="HTMLPreformatted"/>
        <w:rPr>
          <w:b/>
          <w:bCs/>
        </w:rPr>
      </w:pPr>
      <w:proofErr w:type="gramStart"/>
      <w:r>
        <w:rPr>
          <w:b/>
          <w:bCs/>
        </w:rPr>
        <w:t>concatenation</w:t>
      </w:r>
      <w:proofErr w:type="gramEnd"/>
      <w:r>
        <w:rPr>
          <w:b/>
          <w:bCs/>
        </w:rPr>
        <w:t xml:space="preserve"> of that row with the null row of T2. All columns derived</w:t>
      </w:r>
    </w:p>
    <w:p w:rsidR="005522FC" w:rsidRDefault="005522FC" w:rsidP="005522FC">
      <w:pPr>
        <w:pStyle w:val="HTMLPreformatted"/>
        <w:rPr>
          <w:b/>
          <w:bCs/>
        </w:rPr>
      </w:pPr>
      <w:proofErr w:type="gramStart"/>
      <w:r>
        <w:rPr>
          <w:b/>
          <w:bCs/>
        </w:rPr>
        <w:t>from</w:t>
      </w:r>
      <w:proofErr w:type="gramEnd"/>
      <w:r>
        <w:rPr>
          <w:b/>
          <w:bCs/>
        </w:rPr>
        <w:t xml:space="preserve"> T2 allow null values.</w:t>
      </w:r>
    </w:p>
    <w:p w:rsidR="005522FC" w:rsidRDefault="005522FC" w:rsidP="005522FC">
      <w:pPr>
        <w:pStyle w:val="HTMLPreformatted"/>
        <w:rPr>
          <w:b/>
          <w:bCs/>
        </w:rPr>
      </w:pPr>
      <w:r>
        <w:rPr>
          <w:rFonts w:hAnsi="Symbol"/>
          <w:b/>
          <w:bCs/>
        </w:rPr>
        <w:t></w:t>
      </w:r>
      <w:r>
        <w:rPr>
          <w:b/>
          <w:bCs/>
        </w:rPr>
        <w:t xml:space="preserve">   </w:t>
      </w:r>
      <w:proofErr w:type="gramStart"/>
      <w:r>
        <w:rPr>
          <w:b/>
          <w:bCs/>
        </w:rPr>
        <w:t>The</w:t>
      </w:r>
      <w:proofErr w:type="gramEnd"/>
      <w:r>
        <w:rPr>
          <w:b/>
          <w:bCs/>
        </w:rPr>
        <w:t xml:space="preserve"> result of T1 RIGHT OUTER JOIN T2 consists of their paired rows</w:t>
      </w:r>
    </w:p>
    <w:p w:rsidR="005522FC" w:rsidRDefault="005522FC" w:rsidP="005522FC">
      <w:pPr>
        <w:pStyle w:val="HTMLPreformatted"/>
        <w:rPr>
          <w:b/>
          <w:bCs/>
        </w:rPr>
      </w:pPr>
      <w:proofErr w:type="gramStart"/>
      <w:r>
        <w:rPr>
          <w:b/>
          <w:bCs/>
        </w:rPr>
        <w:t>where</w:t>
      </w:r>
      <w:proofErr w:type="gramEnd"/>
      <w:r>
        <w:rPr>
          <w:b/>
          <w:bCs/>
        </w:rPr>
        <w:t xml:space="preserve"> the join-condition is true and, for each unpaired row of T2, the</w:t>
      </w:r>
    </w:p>
    <w:p w:rsidR="005522FC" w:rsidRDefault="005522FC" w:rsidP="005522FC">
      <w:pPr>
        <w:pStyle w:val="HTMLPreformatted"/>
        <w:rPr>
          <w:b/>
          <w:bCs/>
        </w:rPr>
      </w:pPr>
      <w:proofErr w:type="gramStart"/>
      <w:r>
        <w:rPr>
          <w:b/>
          <w:bCs/>
        </w:rPr>
        <w:t>concatenation</w:t>
      </w:r>
      <w:proofErr w:type="gramEnd"/>
      <w:r>
        <w:rPr>
          <w:b/>
          <w:bCs/>
        </w:rPr>
        <w:t xml:space="preserve"> of that row with the null row of T1. All columns derived</w:t>
      </w:r>
    </w:p>
    <w:p w:rsidR="005522FC" w:rsidRDefault="005522FC" w:rsidP="005522FC">
      <w:pPr>
        <w:pStyle w:val="HTMLPreformatted"/>
        <w:rPr>
          <w:b/>
          <w:bCs/>
        </w:rPr>
      </w:pPr>
      <w:proofErr w:type="gramStart"/>
      <w:r>
        <w:rPr>
          <w:b/>
          <w:bCs/>
        </w:rPr>
        <w:t>from</w:t>
      </w:r>
      <w:proofErr w:type="gramEnd"/>
      <w:r>
        <w:rPr>
          <w:b/>
          <w:bCs/>
        </w:rPr>
        <w:t xml:space="preserve"> T1 allow null values.</w:t>
      </w:r>
    </w:p>
    <w:p w:rsidR="005522FC" w:rsidRDefault="005522FC" w:rsidP="005522FC">
      <w:pPr>
        <w:pStyle w:val="HTMLPreformatted"/>
        <w:rPr>
          <w:b/>
          <w:bCs/>
        </w:rPr>
      </w:pPr>
      <w:proofErr w:type="gramStart"/>
      <w:r>
        <w:rPr>
          <w:rFonts w:hAnsi="Symbol"/>
          <w:b/>
          <w:bCs/>
        </w:rPr>
        <w:t></w:t>
      </w:r>
      <w:r>
        <w:rPr>
          <w:b/>
          <w:bCs/>
        </w:rPr>
        <w:t xml:space="preserve">  The</w:t>
      </w:r>
      <w:proofErr w:type="gramEnd"/>
      <w:r>
        <w:rPr>
          <w:b/>
          <w:bCs/>
        </w:rPr>
        <w:t xml:space="preserve"> result of T1 FULL OUTER JOIN T2 consists of their paired rows and,</w:t>
      </w:r>
    </w:p>
    <w:p w:rsidR="005522FC" w:rsidRDefault="005522FC" w:rsidP="005522FC">
      <w:pPr>
        <w:pStyle w:val="HTMLPreformatted"/>
        <w:rPr>
          <w:b/>
          <w:bCs/>
        </w:rPr>
      </w:pPr>
      <w:proofErr w:type="gramStart"/>
      <w:r>
        <w:rPr>
          <w:b/>
          <w:bCs/>
        </w:rPr>
        <w:t>for</w:t>
      </w:r>
      <w:proofErr w:type="gramEnd"/>
      <w:r>
        <w:rPr>
          <w:b/>
          <w:bCs/>
        </w:rPr>
        <w:t xml:space="preserve"> each unpaired row of T2, the concatenation of that row with the null</w:t>
      </w:r>
    </w:p>
    <w:p w:rsidR="005522FC" w:rsidRDefault="005522FC" w:rsidP="005522FC">
      <w:pPr>
        <w:pStyle w:val="HTMLPreformatted"/>
        <w:rPr>
          <w:b/>
          <w:bCs/>
        </w:rPr>
      </w:pPr>
      <w:proofErr w:type="gramStart"/>
      <w:r>
        <w:rPr>
          <w:b/>
          <w:bCs/>
        </w:rPr>
        <w:t>row</w:t>
      </w:r>
      <w:proofErr w:type="gramEnd"/>
      <w:r>
        <w:rPr>
          <w:b/>
          <w:bCs/>
        </w:rPr>
        <w:t xml:space="preserve"> of T1 and, for each unpaired row of T1, the concatenation of that row</w:t>
      </w:r>
    </w:p>
    <w:p w:rsidR="005522FC" w:rsidRDefault="005522FC" w:rsidP="005522FC">
      <w:pPr>
        <w:pStyle w:val="HTMLPreformatted"/>
        <w:rPr>
          <w:b/>
          <w:bCs/>
        </w:rPr>
      </w:pPr>
      <w:proofErr w:type="gramStart"/>
      <w:r>
        <w:rPr>
          <w:b/>
          <w:bCs/>
        </w:rPr>
        <w:t>with</w:t>
      </w:r>
      <w:proofErr w:type="gramEnd"/>
      <w:r>
        <w:rPr>
          <w:b/>
          <w:bCs/>
        </w:rPr>
        <w:t xml:space="preserve"> the null row of T2. All columns derived from T1 and T2 allow null</w:t>
      </w:r>
    </w:p>
    <w:p w:rsidR="005522FC" w:rsidRDefault="005522FC" w:rsidP="005522FC">
      <w:pPr>
        <w:pStyle w:val="HTMLPreformatted"/>
        <w:rPr>
          <w:b/>
          <w:bCs/>
        </w:rPr>
      </w:pPr>
      <w:proofErr w:type="gramStart"/>
      <w:r>
        <w:rPr>
          <w:b/>
          <w:bCs/>
        </w:rPr>
        <w:t>values</w:t>
      </w:r>
      <w:proofErr w:type="gramEnd"/>
      <w:r>
        <w:rPr>
          <w:b/>
          <w:bCs/>
        </w:rPr>
        <w:t>.</w:t>
      </w:r>
    </w:p>
    <w:p w:rsidR="005522FC" w:rsidRDefault="005522FC" w:rsidP="005522FC">
      <w:pPr>
        <w:pStyle w:val="HTMLPreformatted"/>
        <w:rPr>
          <w:b/>
          <w:bCs/>
        </w:rPr>
      </w:pPr>
    </w:p>
    <w:p w:rsidR="005522FC" w:rsidRDefault="005522FC" w:rsidP="005522FC">
      <w:pPr>
        <w:pStyle w:val="HTMLPreformatted"/>
        <w:rPr>
          <w:b/>
          <w:bCs/>
        </w:rPr>
      </w:pPr>
      <w:r>
        <w:rPr>
          <w:b/>
          <w:bCs/>
        </w:rPr>
        <w:t xml:space="preserve">5. Q. How do you add record to a table? </w:t>
      </w:r>
    </w:p>
    <w:p w:rsidR="005522FC" w:rsidRDefault="005522FC" w:rsidP="005522FC">
      <w:pPr>
        <w:pStyle w:val="HTMLPreformatted"/>
        <w:rPr>
          <w:b/>
          <w:bCs/>
        </w:rPr>
      </w:pPr>
      <w:r>
        <w:rPr>
          <w:b/>
          <w:bCs/>
        </w:rPr>
        <w:t xml:space="preserve">   A. INSERT into </w:t>
      </w:r>
      <w:proofErr w:type="spellStart"/>
      <w:r>
        <w:rPr>
          <w:b/>
          <w:bCs/>
        </w:rPr>
        <w:t>table_name</w:t>
      </w:r>
      <w:proofErr w:type="spellEnd"/>
      <w:r>
        <w:rPr>
          <w:b/>
          <w:bCs/>
        </w:rPr>
        <w:t xml:space="preserve"> VALUES (â€˜</w:t>
      </w:r>
      <w:proofErr w:type="spellStart"/>
      <w:r>
        <w:rPr>
          <w:b/>
          <w:bCs/>
        </w:rPr>
        <w:t>ALEXâ</w:t>
      </w:r>
      <w:proofErr w:type="spellEnd"/>
      <w:r>
        <w:rPr>
          <w:b/>
          <w:bCs/>
        </w:rPr>
        <w:t>€</w:t>
      </w:r>
      <w:proofErr w:type="gramStart"/>
      <w:r>
        <w:rPr>
          <w:b/>
          <w:bCs/>
        </w:rPr>
        <w:t>™ ,</w:t>
      </w:r>
      <w:proofErr w:type="gramEnd"/>
      <w:r>
        <w:rPr>
          <w:b/>
          <w:bCs/>
        </w:rPr>
        <w:t xml:space="preserve"> 33 , â€˜</w:t>
      </w:r>
      <w:proofErr w:type="spellStart"/>
      <w:r>
        <w:rPr>
          <w:b/>
          <w:bCs/>
        </w:rPr>
        <w:t>Mâ</w:t>
      </w:r>
      <w:proofErr w:type="spellEnd"/>
      <w:r>
        <w:rPr>
          <w:b/>
          <w:bCs/>
        </w:rPr>
        <w:t>€™);</w:t>
      </w:r>
    </w:p>
    <w:p w:rsidR="005522FC" w:rsidRDefault="005522FC" w:rsidP="005522FC">
      <w:pPr>
        <w:pStyle w:val="HTMLPreformatted"/>
        <w:rPr>
          <w:b/>
          <w:bCs/>
        </w:rPr>
      </w:pPr>
    </w:p>
    <w:p w:rsidR="005522FC" w:rsidRDefault="005522FC" w:rsidP="005522FC">
      <w:pPr>
        <w:pStyle w:val="HTMLPreformatted"/>
        <w:rPr>
          <w:b/>
          <w:bCs/>
        </w:rPr>
      </w:pPr>
    </w:p>
    <w:p w:rsidR="005522FC" w:rsidRDefault="005522FC" w:rsidP="005522FC">
      <w:pPr>
        <w:pStyle w:val="HTMLPreformatted"/>
        <w:rPr>
          <w:b/>
          <w:bCs/>
        </w:rPr>
      </w:pPr>
      <w:r>
        <w:rPr>
          <w:b/>
          <w:bCs/>
        </w:rPr>
        <w:t xml:space="preserve">6.  Q. How do you add a column to a table? </w:t>
      </w:r>
    </w:p>
    <w:p w:rsidR="005522FC" w:rsidRDefault="005522FC" w:rsidP="005522FC">
      <w:pPr>
        <w:pStyle w:val="HTMLPreformatted"/>
        <w:rPr>
          <w:b/>
          <w:bCs/>
        </w:rPr>
      </w:pPr>
      <w:r>
        <w:rPr>
          <w:b/>
          <w:bCs/>
        </w:rPr>
        <w:t xml:space="preserve">    A. ALTER TABLE Department</w:t>
      </w:r>
    </w:p>
    <w:p w:rsidR="005522FC" w:rsidRDefault="005522FC" w:rsidP="005522FC">
      <w:pPr>
        <w:pStyle w:val="HTMLPreformatted"/>
        <w:rPr>
          <w:b/>
          <w:bCs/>
        </w:rPr>
      </w:pPr>
      <w:r>
        <w:rPr>
          <w:b/>
          <w:bCs/>
        </w:rPr>
        <w:t xml:space="preserve">      ADD (AGE</w:t>
      </w:r>
      <w:proofErr w:type="gramStart"/>
      <w:r>
        <w:rPr>
          <w:b/>
          <w:bCs/>
        </w:rPr>
        <w:t>,  NUMBER</w:t>
      </w:r>
      <w:proofErr w:type="gramEnd"/>
      <w:r>
        <w:rPr>
          <w:b/>
          <w:bCs/>
        </w:rPr>
        <w:t>);</w:t>
      </w:r>
    </w:p>
    <w:p w:rsidR="005522FC" w:rsidRDefault="005522FC" w:rsidP="005522FC">
      <w:pPr>
        <w:pStyle w:val="HTMLPreformatted"/>
        <w:rPr>
          <w:b/>
          <w:bCs/>
        </w:rPr>
      </w:pPr>
    </w:p>
    <w:p w:rsidR="005522FC" w:rsidRDefault="005522FC" w:rsidP="005522FC">
      <w:pPr>
        <w:pStyle w:val="HTMLPreformatted"/>
        <w:rPr>
          <w:b/>
          <w:bCs/>
        </w:rPr>
      </w:pPr>
      <w:r>
        <w:rPr>
          <w:b/>
          <w:bCs/>
        </w:rPr>
        <w:t>7.  Q. How do you change value of the field?</w:t>
      </w:r>
    </w:p>
    <w:p w:rsidR="005522FC" w:rsidRDefault="005522FC" w:rsidP="005522FC">
      <w:pPr>
        <w:pStyle w:val="HTMLPreformatted"/>
        <w:rPr>
          <w:b/>
          <w:bCs/>
        </w:rPr>
      </w:pPr>
      <w:r>
        <w:rPr>
          <w:b/>
          <w:bCs/>
        </w:rPr>
        <w:t xml:space="preserve">    A. UPDATE </w:t>
      </w:r>
      <w:proofErr w:type="spellStart"/>
      <w:r>
        <w:rPr>
          <w:b/>
          <w:bCs/>
        </w:rPr>
        <w:t>EMP_table</w:t>
      </w:r>
      <w:proofErr w:type="spellEnd"/>
      <w:r>
        <w:rPr>
          <w:b/>
          <w:bCs/>
        </w:rPr>
        <w:t xml:space="preserve"> </w:t>
      </w:r>
    </w:p>
    <w:p w:rsidR="005522FC" w:rsidRDefault="005522FC" w:rsidP="005522FC">
      <w:pPr>
        <w:pStyle w:val="HTMLPreformatted"/>
        <w:rPr>
          <w:b/>
          <w:bCs/>
        </w:rPr>
      </w:pPr>
      <w:r>
        <w:rPr>
          <w:b/>
          <w:bCs/>
        </w:rPr>
        <w:lastRenderedPageBreak/>
        <w:t xml:space="preserve">       </w:t>
      </w:r>
      <w:proofErr w:type="gramStart"/>
      <w:r>
        <w:rPr>
          <w:b/>
          <w:bCs/>
        </w:rPr>
        <w:t>set  number</w:t>
      </w:r>
      <w:proofErr w:type="gramEnd"/>
      <w:r>
        <w:rPr>
          <w:b/>
          <w:bCs/>
        </w:rPr>
        <w:t xml:space="preserve"> = 200 where </w:t>
      </w:r>
      <w:proofErr w:type="spellStart"/>
      <w:r>
        <w:rPr>
          <w:b/>
          <w:bCs/>
        </w:rPr>
        <w:t>item_munber</w:t>
      </w:r>
      <w:proofErr w:type="spellEnd"/>
      <w:r>
        <w:rPr>
          <w:b/>
          <w:bCs/>
        </w:rPr>
        <w:t xml:space="preserve"> = â€˜</w:t>
      </w:r>
      <w:proofErr w:type="spellStart"/>
      <w:r>
        <w:rPr>
          <w:b/>
          <w:bCs/>
        </w:rPr>
        <w:t>CDâ</w:t>
      </w:r>
      <w:proofErr w:type="spellEnd"/>
      <w:r>
        <w:rPr>
          <w:b/>
          <w:bCs/>
        </w:rPr>
        <w:t>€™;</w:t>
      </w:r>
    </w:p>
    <w:p w:rsidR="005522FC" w:rsidRDefault="005522FC" w:rsidP="005522FC">
      <w:pPr>
        <w:pStyle w:val="HTMLPreformatted"/>
        <w:rPr>
          <w:b/>
          <w:bCs/>
        </w:rPr>
      </w:pPr>
    </w:p>
    <w:p w:rsidR="005522FC" w:rsidRDefault="005522FC" w:rsidP="005522FC">
      <w:pPr>
        <w:pStyle w:val="HTMLPreformatted"/>
        <w:rPr>
          <w:b/>
          <w:bCs/>
        </w:rPr>
      </w:pPr>
      <w:proofErr w:type="gramStart"/>
      <w:r>
        <w:rPr>
          <w:b/>
          <w:bCs/>
        </w:rPr>
        <w:t>update</w:t>
      </w:r>
      <w:proofErr w:type="gramEnd"/>
      <w:r>
        <w:rPr>
          <w:b/>
          <w:bCs/>
        </w:rPr>
        <w:t xml:space="preserve"> </w:t>
      </w:r>
      <w:proofErr w:type="spellStart"/>
      <w:r>
        <w:rPr>
          <w:b/>
          <w:bCs/>
        </w:rPr>
        <w:t>name_table</w:t>
      </w:r>
      <w:proofErr w:type="spellEnd"/>
      <w:r>
        <w:rPr>
          <w:b/>
          <w:bCs/>
        </w:rPr>
        <w:t xml:space="preserve"> set status = 'enable'  where phone = '4161112222';</w:t>
      </w:r>
    </w:p>
    <w:p w:rsidR="005522FC" w:rsidRDefault="005522FC" w:rsidP="005522FC">
      <w:pPr>
        <w:pStyle w:val="HTMLPreformatted"/>
        <w:rPr>
          <w:b/>
          <w:bCs/>
        </w:rPr>
      </w:pPr>
    </w:p>
    <w:p w:rsidR="005522FC" w:rsidRDefault="005522FC" w:rsidP="005522FC">
      <w:pPr>
        <w:pStyle w:val="HTMLPreformatted"/>
        <w:rPr>
          <w:b/>
          <w:bCs/>
        </w:rPr>
      </w:pPr>
      <w:proofErr w:type="gramStart"/>
      <w:r>
        <w:rPr>
          <w:b/>
          <w:bCs/>
        </w:rPr>
        <w:t>update</w:t>
      </w:r>
      <w:proofErr w:type="gramEnd"/>
      <w:r>
        <w:rPr>
          <w:b/>
          <w:bCs/>
        </w:rPr>
        <w:t xml:space="preserve"> </w:t>
      </w:r>
      <w:proofErr w:type="spellStart"/>
      <w:r>
        <w:rPr>
          <w:b/>
          <w:bCs/>
        </w:rPr>
        <w:t>SERVICE_table</w:t>
      </w:r>
      <w:proofErr w:type="spellEnd"/>
      <w:r>
        <w:rPr>
          <w:b/>
          <w:bCs/>
        </w:rPr>
        <w:t xml:space="preserve"> set REQUEST_DATE = </w:t>
      </w:r>
      <w:proofErr w:type="spellStart"/>
      <w:r>
        <w:rPr>
          <w:b/>
          <w:bCs/>
        </w:rPr>
        <w:t>to_date</w:t>
      </w:r>
      <w:proofErr w:type="spellEnd"/>
      <w:r>
        <w:rPr>
          <w:b/>
          <w:bCs/>
        </w:rPr>
        <w:t xml:space="preserve"> ('2006-03-04 09:29', '</w:t>
      </w:r>
      <w:proofErr w:type="spellStart"/>
      <w:r>
        <w:rPr>
          <w:b/>
          <w:bCs/>
        </w:rPr>
        <w:t>yyyy</w:t>
      </w:r>
      <w:proofErr w:type="spellEnd"/>
      <w:r>
        <w:rPr>
          <w:b/>
          <w:bCs/>
        </w:rPr>
        <w:t>-mm-</w:t>
      </w:r>
      <w:proofErr w:type="spellStart"/>
      <w:r>
        <w:rPr>
          <w:b/>
          <w:bCs/>
        </w:rPr>
        <w:t>dd</w:t>
      </w:r>
      <w:proofErr w:type="spellEnd"/>
      <w:r>
        <w:rPr>
          <w:b/>
          <w:bCs/>
        </w:rPr>
        <w:t xml:space="preserve"> hh24:MI') where phone = '4161112222';</w:t>
      </w:r>
    </w:p>
    <w:p w:rsidR="005522FC" w:rsidRDefault="005522FC" w:rsidP="005522FC">
      <w:pPr>
        <w:pStyle w:val="HTMLPreformatted"/>
        <w:rPr>
          <w:b/>
          <w:bCs/>
        </w:rPr>
      </w:pPr>
    </w:p>
    <w:p w:rsidR="005522FC" w:rsidRDefault="005522FC" w:rsidP="005522FC">
      <w:pPr>
        <w:pStyle w:val="HTMLPreformatted"/>
        <w:rPr>
          <w:b/>
          <w:bCs/>
        </w:rPr>
      </w:pPr>
      <w:r>
        <w:rPr>
          <w:b/>
          <w:bCs/>
        </w:rPr>
        <w:t xml:space="preserve">8.  Q. What does COMMIT do? </w:t>
      </w:r>
    </w:p>
    <w:p w:rsidR="005522FC" w:rsidRDefault="005522FC" w:rsidP="005522FC">
      <w:pPr>
        <w:pStyle w:val="HTMLPreformatted"/>
        <w:rPr>
          <w:b/>
          <w:bCs/>
        </w:rPr>
      </w:pPr>
      <w:r>
        <w:rPr>
          <w:b/>
          <w:bCs/>
        </w:rPr>
        <w:t xml:space="preserve">    A. Saving all changes made by DML statements</w:t>
      </w:r>
    </w:p>
    <w:p w:rsidR="005522FC" w:rsidRDefault="005522FC" w:rsidP="005522FC">
      <w:pPr>
        <w:pStyle w:val="HTMLPreformatted"/>
        <w:rPr>
          <w:b/>
          <w:bCs/>
        </w:rPr>
      </w:pPr>
    </w:p>
    <w:p w:rsidR="005522FC" w:rsidRDefault="005522FC" w:rsidP="005522FC">
      <w:pPr>
        <w:pStyle w:val="HTMLPreformatted"/>
        <w:rPr>
          <w:b/>
          <w:bCs/>
        </w:rPr>
      </w:pPr>
      <w:r>
        <w:rPr>
          <w:b/>
          <w:bCs/>
        </w:rPr>
        <w:t xml:space="preserve">9.  Q. What is a primary key? </w:t>
      </w:r>
    </w:p>
    <w:p w:rsidR="005522FC" w:rsidRDefault="005522FC" w:rsidP="005522FC">
      <w:pPr>
        <w:pStyle w:val="HTMLPreformatted"/>
        <w:rPr>
          <w:b/>
          <w:bCs/>
        </w:rPr>
      </w:pPr>
      <w:r>
        <w:rPr>
          <w:b/>
          <w:bCs/>
        </w:rPr>
        <w:t xml:space="preserve">    A. The </w:t>
      </w:r>
      <w:proofErr w:type="gramStart"/>
      <w:r>
        <w:rPr>
          <w:b/>
          <w:bCs/>
        </w:rPr>
        <w:t>column  (</w:t>
      </w:r>
      <w:proofErr w:type="gramEnd"/>
      <w:r>
        <w:rPr>
          <w:b/>
          <w:bCs/>
        </w:rPr>
        <w:t xml:space="preserve">columns) that has completely unique data throughout </w:t>
      </w:r>
    </w:p>
    <w:p w:rsidR="005522FC" w:rsidRDefault="005522FC" w:rsidP="005522FC">
      <w:pPr>
        <w:pStyle w:val="HTMLPreformatted"/>
        <w:rPr>
          <w:b/>
          <w:bCs/>
        </w:rPr>
      </w:pPr>
      <w:proofErr w:type="gramStart"/>
      <w:r>
        <w:rPr>
          <w:b/>
          <w:bCs/>
        </w:rPr>
        <w:t>the</w:t>
      </w:r>
      <w:proofErr w:type="gramEnd"/>
      <w:r>
        <w:rPr>
          <w:b/>
          <w:bCs/>
        </w:rPr>
        <w:t xml:space="preserve"> table is known as the primary key field.</w:t>
      </w:r>
    </w:p>
    <w:p w:rsidR="005522FC" w:rsidRDefault="005522FC" w:rsidP="005522FC">
      <w:pPr>
        <w:pStyle w:val="HTMLPreformatted"/>
        <w:rPr>
          <w:b/>
          <w:bCs/>
        </w:rPr>
      </w:pPr>
    </w:p>
    <w:p w:rsidR="005522FC" w:rsidRDefault="005522FC" w:rsidP="005522FC">
      <w:pPr>
        <w:pStyle w:val="HTMLPreformatted"/>
        <w:rPr>
          <w:b/>
          <w:bCs/>
        </w:rPr>
      </w:pPr>
      <w:r>
        <w:rPr>
          <w:b/>
          <w:bCs/>
        </w:rPr>
        <w:t>10. Q. What are foreign keys?</w:t>
      </w:r>
    </w:p>
    <w:p w:rsidR="005522FC" w:rsidRDefault="005522FC" w:rsidP="005522FC">
      <w:pPr>
        <w:pStyle w:val="HTMLPreformatted"/>
        <w:rPr>
          <w:b/>
          <w:bCs/>
        </w:rPr>
      </w:pPr>
      <w:r>
        <w:rPr>
          <w:b/>
          <w:bCs/>
        </w:rPr>
        <w:t xml:space="preserve">    A. Foreign key field â€</w:t>
      </w:r>
      <w:proofErr w:type="gramStart"/>
      <w:r>
        <w:rPr>
          <w:b/>
          <w:bCs/>
        </w:rPr>
        <w:t>“ is</w:t>
      </w:r>
      <w:proofErr w:type="gramEnd"/>
      <w:r>
        <w:rPr>
          <w:b/>
          <w:bCs/>
        </w:rPr>
        <w:t xml:space="preserve"> a field that links one table </w:t>
      </w:r>
    </w:p>
    <w:p w:rsidR="005522FC" w:rsidRDefault="005522FC" w:rsidP="005522FC">
      <w:pPr>
        <w:pStyle w:val="HTMLPreformatted"/>
        <w:rPr>
          <w:b/>
          <w:bCs/>
        </w:rPr>
      </w:pPr>
      <w:proofErr w:type="gramStart"/>
      <w:r>
        <w:rPr>
          <w:b/>
          <w:bCs/>
        </w:rPr>
        <w:t>to</w:t>
      </w:r>
      <w:proofErr w:type="gramEnd"/>
      <w:r>
        <w:rPr>
          <w:b/>
          <w:bCs/>
        </w:rPr>
        <w:t xml:space="preserve"> another </w:t>
      </w:r>
      <w:proofErr w:type="spellStart"/>
      <w:r>
        <w:rPr>
          <w:b/>
          <w:bCs/>
        </w:rPr>
        <w:t>tableâ</w:t>
      </w:r>
      <w:proofErr w:type="spellEnd"/>
      <w:r>
        <w:rPr>
          <w:b/>
          <w:bCs/>
        </w:rPr>
        <w:t>€™s primary or foreign key.</w:t>
      </w:r>
    </w:p>
    <w:p w:rsidR="005522FC" w:rsidRDefault="005522FC" w:rsidP="005522FC">
      <w:pPr>
        <w:pStyle w:val="HTMLPreformatted"/>
        <w:rPr>
          <w:b/>
          <w:bCs/>
        </w:rPr>
      </w:pPr>
    </w:p>
    <w:p w:rsidR="005522FC" w:rsidRDefault="005522FC" w:rsidP="005522FC">
      <w:pPr>
        <w:pStyle w:val="HTMLPreformatted"/>
        <w:rPr>
          <w:b/>
          <w:bCs/>
        </w:rPr>
      </w:pPr>
      <w:r>
        <w:rPr>
          <w:b/>
          <w:bCs/>
        </w:rPr>
        <w:t>11. Q. What is the main role of a primary key in a table?</w:t>
      </w:r>
    </w:p>
    <w:p w:rsidR="005522FC" w:rsidRDefault="005522FC" w:rsidP="005522FC">
      <w:pPr>
        <w:pStyle w:val="HTMLPreformatted"/>
        <w:rPr>
          <w:b/>
          <w:bCs/>
        </w:rPr>
      </w:pPr>
      <w:r>
        <w:rPr>
          <w:b/>
          <w:bCs/>
        </w:rPr>
        <w:t xml:space="preserve">    A. The main role of a primary key in a data table is to maintain the internal integrity of a data table.</w:t>
      </w:r>
    </w:p>
    <w:p w:rsidR="005522FC" w:rsidRDefault="005522FC" w:rsidP="005522FC">
      <w:pPr>
        <w:pStyle w:val="HTMLPreformatted"/>
        <w:rPr>
          <w:b/>
          <w:bCs/>
        </w:rPr>
      </w:pPr>
    </w:p>
    <w:p w:rsidR="005522FC" w:rsidRDefault="005522FC" w:rsidP="005522FC">
      <w:pPr>
        <w:pStyle w:val="HTMLPreformatted"/>
        <w:rPr>
          <w:b/>
          <w:bCs/>
        </w:rPr>
      </w:pPr>
      <w:r>
        <w:rPr>
          <w:b/>
          <w:bCs/>
        </w:rPr>
        <w:t>12. Q. Can a table have more than one foreign key defined?</w:t>
      </w:r>
    </w:p>
    <w:p w:rsidR="005522FC" w:rsidRDefault="005522FC" w:rsidP="005522FC">
      <w:pPr>
        <w:pStyle w:val="HTMLPreformatted"/>
        <w:rPr>
          <w:b/>
          <w:bCs/>
        </w:rPr>
      </w:pPr>
      <w:r>
        <w:rPr>
          <w:b/>
          <w:bCs/>
        </w:rPr>
        <w:t xml:space="preserve">    A. A table can have any number of foreign keys defined. It can have only</w:t>
      </w:r>
    </w:p>
    <w:p w:rsidR="005522FC" w:rsidRDefault="005522FC" w:rsidP="005522FC">
      <w:pPr>
        <w:pStyle w:val="HTMLPreformatted"/>
        <w:rPr>
          <w:b/>
          <w:bCs/>
        </w:rPr>
      </w:pPr>
      <w:r>
        <w:rPr>
          <w:b/>
          <w:bCs/>
        </w:rPr>
        <w:t xml:space="preserve">       </w:t>
      </w:r>
      <w:proofErr w:type="gramStart"/>
      <w:r>
        <w:rPr>
          <w:b/>
          <w:bCs/>
        </w:rPr>
        <w:t>one</w:t>
      </w:r>
      <w:proofErr w:type="gramEnd"/>
      <w:r>
        <w:rPr>
          <w:b/>
          <w:bCs/>
        </w:rPr>
        <w:t xml:space="preserve"> primary key defined.</w:t>
      </w:r>
    </w:p>
    <w:p w:rsidR="005522FC" w:rsidRDefault="005522FC" w:rsidP="005522FC">
      <w:pPr>
        <w:pStyle w:val="HTMLPreformatted"/>
        <w:rPr>
          <w:b/>
          <w:bCs/>
        </w:rPr>
      </w:pPr>
    </w:p>
    <w:p w:rsidR="005522FC" w:rsidRDefault="005522FC" w:rsidP="005522FC">
      <w:pPr>
        <w:pStyle w:val="HTMLPreformatted"/>
        <w:rPr>
          <w:b/>
          <w:bCs/>
        </w:rPr>
      </w:pPr>
      <w:r>
        <w:rPr>
          <w:b/>
          <w:bCs/>
        </w:rPr>
        <w:t>13. Q. List all the possible values that can be stored in a BOOLEAN data field.</w:t>
      </w:r>
    </w:p>
    <w:p w:rsidR="005522FC" w:rsidRDefault="005522FC" w:rsidP="005522FC">
      <w:pPr>
        <w:pStyle w:val="HTMLPreformatted"/>
        <w:rPr>
          <w:b/>
          <w:bCs/>
        </w:rPr>
      </w:pPr>
      <w:r>
        <w:rPr>
          <w:b/>
          <w:bCs/>
        </w:rPr>
        <w:t xml:space="preserve">     A. There are only two values that can be stored in a BOOLEAN data field:</w:t>
      </w:r>
    </w:p>
    <w:p w:rsidR="005522FC" w:rsidRDefault="005522FC" w:rsidP="005522FC">
      <w:pPr>
        <w:pStyle w:val="HTMLPreformatted"/>
        <w:rPr>
          <w:b/>
          <w:bCs/>
        </w:rPr>
      </w:pPr>
      <w:r>
        <w:rPr>
          <w:b/>
          <w:bCs/>
        </w:rPr>
        <w:t xml:space="preserve">         -1(true) and 0(false).</w:t>
      </w:r>
    </w:p>
    <w:p w:rsidR="005522FC" w:rsidRDefault="005522FC" w:rsidP="005522FC">
      <w:pPr>
        <w:pStyle w:val="HTMLPreformatted"/>
        <w:rPr>
          <w:b/>
          <w:bCs/>
        </w:rPr>
      </w:pPr>
    </w:p>
    <w:p w:rsidR="005522FC" w:rsidRDefault="005522FC" w:rsidP="005522FC">
      <w:pPr>
        <w:pStyle w:val="HTMLPreformatted"/>
        <w:rPr>
          <w:b/>
          <w:bCs/>
        </w:rPr>
      </w:pPr>
      <w:proofErr w:type="gramStart"/>
      <w:r>
        <w:rPr>
          <w:b/>
          <w:bCs/>
        </w:rPr>
        <w:t>14  Q</w:t>
      </w:r>
      <w:proofErr w:type="gramEnd"/>
      <w:r>
        <w:rPr>
          <w:b/>
          <w:bCs/>
        </w:rPr>
        <w:t>. What is the highest value that can be stored in a BYTE data field?</w:t>
      </w:r>
    </w:p>
    <w:p w:rsidR="005522FC" w:rsidRDefault="005522FC" w:rsidP="005522FC">
      <w:pPr>
        <w:pStyle w:val="HTMLPreformatted"/>
        <w:rPr>
          <w:b/>
          <w:bCs/>
        </w:rPr>
      </w:pPr>
      <w:r>
        <w:rPr>
          <w:b/>
          <w:bCs/>
        </w:rPr>
        <w:t xml:space="preserve">    A. The highest value that can be stored in a BYTE field is 255. </w:t>
      </w:r>
      <w:proofErr w:type="gramStart"/>
      <w:r>
        <w:rPr>
          <w:b/>
          <w:bCs/>
        </w:rPr>
        <w:t>or</w:t>
      </w:r>
      <w:proofErr w:type="gramEnd"/>
      <w:r>
        <w:rPr>
          <w:b/>
          <w:bCs/>
        </w:rPr>
        <w:t xml:space="preserve"> from -128</w:t>
      </w:r>
    </w:p>
    <w:p w:rsidR="005522FC" w:rsidRDefault="005522FC" w:rsidP="005522FC">
      <w:pPr>
        <w:pStyle w:val="HTMLPreformatted"/>
        <w:rPr>
          <w:b/>
          <w:bCs/>
        </w:rPr>
      </w:pPr>
      <w:r>
        <w:rPr>
          <w:b/>
          <w:bCs/>
        </w:rPr>
        <w:t xml:space="preserve">       </w:t>
      </w:r>
      <w:proofErr w:type="gramStart"/>
      <w:r>
        <w:rPr>
          <w:b/>
          <w:bCs/>
        </w:rPr>
        <w:t>to</w:t>
      </w:r>
      <w:proofErr w:type="gramEnd"/>
      <w:r>
        <w:rPr>
          <w:b/>
          <w:bCs/>
        </w:rPr>
        <w:t xml:space="preserve"> 127. Byte is a set of Bits that represent a single character.</w:t>
      </w:r>
    </w:p>
    <w:p w:rsidR="005522FC" w:rsidRDefault="005522FC" w:rsidP="005522FC">
      <w:pPr>
        <w:pStyle w:val="HTMLPreformatted"/>
        <w:rPr>
          <w:b/>
          <w:bCs/>
        </w:rPr>
      </w:pPr>
      <w:r>
        <w:rPr>
          <w:b/>
          <w:bCs/>
        </w:rPr>
        <w:t xml:space="preserve">        Usually there are 8 Bits in a Byte, sometimes more, depending on how</w:t>
      </w:r>
    </w:p>
    <w:p w:rsidR="005522FC" w:rsidRDefault="005522FC" w:rsidP="005522FC">
      <w:pPr>
        <w:pStyle w:val="HTMLPreformatted"/>
        <w:rPr>
          <w:b/>
          <w:bCs/>
        </w:rPr>
      </w:pPr>
      <w:r>
        <w:rPr>
          <w:b/>
          <w:bCs/>
        </w:rPr>
        <w:t xml:space="preserve">        </w:t>
      </w:r>
      <w:proofErr w:type="gramStart"/>
      <w:r>
        <w:rPr>
          <w:b/>
          <w:bCs/>
        </w:rPr>
        <w:t>the</w:t>
      </w:r>
      <w:proofErr w:type="gramEnd"/>
      <w:r>
        <w:rPr>
          <w:b/>
          <w:bCs/>
        </w:rPr>
        <w:t xml:space="preserve"> measurement is being made. Each Char requires one byte of memory</w:t>
      </w:r>
    </w:p>
    <w:p w:rsidR="005522FC" w:rsidRDefault="005522FC" w:rsidP="005522FC">
      <w:pPr>
        <w:pStyle w:val="HTMLPreformatted"/>
        <w:rPr>
          <w:b/>
          <w:bCs/>
        </w:rPr>
      </w:pPr>
      <w:r>
        <w:rPr>
          <w:b/>
          <w:bCs/>
        </w:rPr>
        <w:t xml:space="preserve">        </w:t>
      </w:r>
      <w:proofErr w:type="gramStart"/>
      <w:r>
        <w:rPr>
          <w:b/>
          <w:bCs/>
        </w:rPr>
        <w:t>and</w:t>
      </w:r>
      <w:proofErr w:type="gramEnd"/>
      <w:r>
        <w:rPr>
          <w:b/>
          <w:bCs/>
        </w:rPr>
        <w:t xml:space="preserve"> can have a value from 0 to 255 (or 0 to 11111111 in binary).</w:t>
      </w:r>
    </w:p>
    <w:p w:rsidR="005522FC" w:rsidRDefault="005522FC" w:rsidP="005522FC">
      <w:pPr>
        <w:pStyle w:val="HTMLPreformatted"/>
        <w:rPr>
          <w:b/>
          <w:bCs/>
        </w:rPr>
      </w:pPr>
    </w:p>
    <w:p w:rsidR="005522FC" w:rsidRDefault="005522FC" w:rsidP="005522FC">
      <w:pPr>
        <w:pStyle w:val="HTMLPreformatted"/>
        <w:rPr>
          <w:b/>
          <w:bCs/>
        </w:rPr>
      </w:pPr>
      <w:r>
        <w:rPr>
          <w:b/>
          <w:bCs/>
        </w:rPr>
        <w:t>15.  Q. How many places to the right of the decimal can be stored in a</w:t>
      </w:r>
    </w:p>
    <w:p w:rsidR="005522FC" w:rsidRDefault="005522FC" w:rsidP="005522FC">
      <w:pPr>
        <w:pStyle w:val="HTMLPreformatted"/>
        <w:rPr>
          <w:b/>
          <w:bCs/>
        </w:rPr>
      </w:pPr>
      <w:r>
        <w:rPr>
          <w:b/>
          <w:bCs/>
        </w:rPr>
        <w:t xml:space="preserve">         </w:t>
      </w:r>
      <w:proofErr w:type="gramStart"/>
      <w:r>
        <w:rPr>
          <w:b/>
          <w:bCs/>
        </w:rPr>
        <w:t>CURRENCY data field?</w:t>
      </w:r>
      <w:proofErr w:type="gramEnd"/>
    </w:p>
    <w:p w:rsidR="005522FC" w:rsidRDefault="005522FC" w:rsidP="005522FC">
      <w:pPr>
        <w:pStyle w:val="HTMLPreformatted"/>
        <w:rPr>
          <w:b/>
          <w:bCs/>
        </w:rPr>
      </w:pPr>
      <w:r>
        <w:rPr>
          <w:b/>
          <w:bCs/>
        </w:rPr>
        <w:t xml:space="preserve">     A. The CURRENCY data type can store up to four places to the right of the</w:t>
      </w:r>
    </w:p>
    <w:p w:rsidR="005522FC" w:rsidRDefault="005522FC" w:rsidP="005522FC">
      <w:pPr>
        <w:pStyle w:val="HTMLPreformatted"/>
        <w:rPr>
          <w:b/>
          <w:bCs/>
        </w:rPr>
      </w:pPr>
      <w:r>
        <w:rPr>
          <w:b/>
          <w:bCs/>
        </w:rPr>
        <w:t xml:space="preserve">        </w:t>
      </w:r>
      <w:proofErr w:type="gramStart"/>
      <w:r>
        <w:rPr>
          <w:b/>
          <w:bCs/>
        </w:rPr>
        <w:t>decimal</w:t>
      </w:r>
      <w:proofErr w:type="gramEnd"/>
      <w:r>
        <w:rPr>
          <w:b/>
          <w:bCs/>
        </w:rPr>
        <w:t>. Any data beyond the fourth place will be truncated by Visual</w:t>
      </w:r>
    </w:p>
    <w:p w:rsidR="005522FC" w:rsidRDefault="005522FC" w:rsidP="005522FC">
      <w:pPr>
        <w:pStyle w:val="HTMLPreformatted"/>
        <w:rPr>
          <w:b/>
          <w:bCs/>
        </w:rPr>
      </w:pPr>
      <w:r>
        <w:rPr>
          <w:b/>
          <w:bCs/>
        </w:rPr>
        <w:t xml:space="preserve">        </w:t>
      </w:r>
      <w:proofErr w:type="gramStart"/>
      <w:r>
        <w:rPr>
          <w:b/>
          <w:bCs/>
        </w:rPr>
        <w:t>Basic without reporting an error.</w:t>
      </w:r>
      <w:proofErr w:type="gramEnd"/>
    </w:p>
    <w:p w:rsidR="005522FC" w:rsidRDefault="005522FC" w:rsidP="005522FC">
      <w:pPr>
        <w:pStyle w:val="HTMLPreformatted"/>
        <w:rPr>
          <w:b/>
          <w:bCs/>
        </w:rPr>
      </w:pPr>
    </w:p>
    <w:p w:rsidR="005522FC" w:rsidRDefault="005522FC" w:rsidP="005522FC">
      <w:pPr>
        <w:pStyle w:val="HTMLPreformatted"/>
        <w:rPr>
          <w:b/>
          <w:bCs/>
        </w:rPr>
      </w:pPr>
      <w:r>
        <w:rPr>
          <w:b/>
          <w:bCs/>
        </w:rPr>
        <w:t>16.  Q. What is a stored procedure?</w:t>
      </w:r>
    </w:p>
    <w:p w:rsidR="005522FC" w:rsidRDefault="005522FC" w:rsidP="005522FC">
      <w:pPr>
        <w:pStyle w:val="HTMLPreformatted"/>
        <w:rPr>
          <w:b/>
          <w:bCs/>
        </w:rPr>
      </w:pPr>
      <w:r>
        <w:rPr>
          <w:b/>
          <w:bCs/>
        </w:rPr>
        <w:t xml:space="preserve">     A. A procedure is a group of PL/SQL statements that can be called by </w:t>
      </w:r>
    </w:p>
    <w:p w:rsidR="005522FC" w:rsidRDefault="005522FC" w:rsidP="005522FC">
      <w:pPr>
        <w:pStyle w:val="HTMLPreformatted"/>
        <w:rPr>
          <w:b/>
          <w:bCs/>
        </w:rPr>
      </w:pPr>
      <w:r>
        <w:rPr>
          <w:b/>
          <w:bCs/>
        </w:rPr>
        <w:t xml:space="preserve">        </w:t>
      </w:r>
      <w:proofErr w:type="gramStart"/>
      <w:r>
        <w:rPr>
          <w:b/>
          <w:bCs/>
        </w:rPr>
        <w:t>a</w:t>
      </w:r>
      <w:proofErr w:type="gramEnd"/>
      <w:r>
        <w:rPr>
          <w:b/>
          <w:bCs/>
        </w:rPr>
        <w:t xml:space="preserve"> name. Procedures do not return values they perform tasks.</w:t>
      </w:r>
    </w:p>
    <w:p w:rsidR="005522FC" w:rsidRDefault="005522FC" w:rsidP="005522FC">
      <w:pPr>
        <w:pStyle w:val="HTMLPreformatted"/>
        <w:rPr>
          <w:b/>
          <w:bCs/>
        </w:rPr>
      </w:pPr>
    </w:p>
    <w:p w:rsidR="005522FC" w:rsidRDefault="005522FC" w:rsidP="005522FC">
      <w:pPr>
        <w:pStyle w:val="HTMLPreformatted"/>
        <w:rPr>
          <w:b/>
          <w:bCs/>
        </w:rPr>
      </w:pPr>
      <w:r>
        <w:rPr>
          <w:b/>
          <w:bCs/>
        </w:rPr>
        <w:t>17.  Q. Describe how NULLs work in SQL?</w:t>
      </w:r>
    </w:p>
    <w:p w:rsidR="005522FC" w:rsidRDefault="005522FC" w:rsidP="005522FC">
      <w:pPr>
        <w:pStyle w:val="HTMLPreformatted"/>
        <w:rPr>
          <w:b/>
          <w:bCs/>
        </w:rPr>
      </w:pPr>
      <w:r>
        <w:rPr>
          <w:b/>
          <w:bCs/>
        </w:rPr>
        <w:t xml:space="preserve">     A. The NULL is how SQL handles missing values. </w:t>
      </w:r>
    </w:p>
    <w:p w:rsidR="005522FC" w:rsidRDefault="005522FC" w:rsidP="005522FC">
      <w:pPr>
        <w:pStyle w:val="HTMLPreformatted"/>
        <w:rPr>
          <w:b/>
          <w:bCs/>
        </w:rPr>
      </w:pPr>
      <w:r>
        <w:rPr>
          <w:b/>
          <w:bCs/>
        </w:rPr>
        <w:t xml:space="preserve">      </w:t>
      </w:r>
      <w:proofErr w:type="spellStart"/>
      <w:r>
        <w:rPr>
          <w:b/>
          <w:bCs/>
        </w:rPr>
        <w:t>Arifthmetic</w:t>
      </w:r>
      <w:proofErr w:type="spellEnd"/>
      <w:r>
        <w:rPr>
          <w:b/>
          <w:bCs/>
        </w:rPr>
        <w:t xml:space="preserve"> operation with NULL in SQL will return a NULL.</w:t>
      </w:r>
    </w:p>
    <w:p w:rsidR="005522FC" w:rsidRDefault="005522FC" w:rsidP="005522FC">
      <w:pPr>
        <w:pStyle w:val="HTMLPreformatted"/>
        <w:rPr>
          <w:b/>
          <w:bCs/>
        </w:rPr>
      </w:pPr>
    </w:p>
    <w:p w:rsidR="005522FC" w:rsidRDefault="005522FC" w:rsidP="005522FC">
      <w:pPr>
        <w:pStyle w:val="HTMLPreformatted"/>
        <w:rPr>
          <w:b/>
          <w:bCs/>
        </w:rPr>
      </w:pPr>
      <w:r>
        <w:rPr>
          <w:b/>
          <w:bCs/>
        </w:rPr>
        <w:t>18.  Q. What is Normalization?</w:t>
      </w:r>
    </w:p>
    <w:p w:rsidR="005522FC" w:rsidRDefault="005522FC" w:rsidP="005522FC">
      <w:pPr>
        <w:pStyle w:val="HTMLPreformatted"/>
        <w:rPr>
          <w:b/>
          <w:bCs/>
        </w:rPr>
      </w:pPr>
      <w:r>
        <w:rPr>
          <w:b/>
          <w:bCs/>
        </w:rPr>
        <w:t xml:space="preserve">     A. The process of table design is called normalization.</w:t>
      </w:r>
    </w:p>
    <w:p w:rsidR="005522FC" w:rsidRDefault="005522FC" w:rsidP="005522FC">
      <w:pPr>
        <w:pStyle w:val="HTMLPreformatted"/>
        <w:rPr>
          <w:b/>
          <w:bCs/>
        </w:rPr>
      </w:pPr>
    </w:p>
    <w:p w:rsidR="005522FC" w:rsidRDefault="005522FC" w:rsidP="005522FC">
      <w:pPr>
        <w:pStyle w:val="HTMLPreformatted"/>
        <w:rPr>
          <w:b/>
          <w:bCs/>
        </w:rPr>
      </w:pPr>
      <w:r>
        <w:rPr>
          <w:b/>
          <w:bCs/>
        </w:rPr>
        <w:t xml:space="preserve">19.   Q. What </w:t>
      </w:r>
      <w:proofErr w:type="gramStart"/>
      <w:r>
        <w:rPr>
          <w:b/>
          <w:bCs/>
        </w:rPr>
        <w:t>is referential integrity constraints</w:t>
      </w:r>
      <w:proofErr w:type="gramEnd"/>
      <w:r>
        <w:rPr>
          <w:b/>
          <w:bCs/>
        </w:rPr>
        <w:t>?</w:t>
      </w:r>
    </w:p>
    <w:p w:rsidR="005522FC" w:rsidRDefault="005522FC" w:rsidP="005522FC">
      <w:pPr>
        <w:pStyle w:val="HTMLPreformatted"/>
        <w:rPr>
          <w:b/>
          <w:bCs/>
        </w:rPr>
      </w:pPr>
      <w:r>
        <w:rPr>
          <w:b/>
          <w:bCs/>
        </w:rPr>
        <w:t xml:space="preserve">      A. Referential integrity constraints are rules</w:t>
      </w:r>
    </w:p>
    <w:p w:rsidR="005522FC" w:rsidRDefault="005522FC" w:rsidP="005522FC">
      <w:pPr>
        <w:pStyle w:val="HTMLPreformatted"/>
        <w:rPr>
          <w:b/>
          <w:bCs/>
        </w:rPr>
      </w:pPr>
      <w:r>
        <w:rPr>
          <w:b/>
          <w:bCs/>
        </w:rPr>
        <w:t xml:space="preserve">       </w:t>
      </w:r>
      <w:proofErr w:type="gramStart"/>
      <w:r>
        <w:rPr>
          <w:b/>
          <w:bCs/>
        </w:rPr>
        <w:t>that</w:t>
      </w:r>
      <w:proofErr w:type="gramEnd"/>
      <w:r>
        <w:rPr>
          <w:b/>
          <w:bCs/>
        </w:rPr>
        <w:t xml:space="preserve"> are </w:t>
      </w:r>
      <w:proofErr w:type="spellStart"/>
      <w:r>
        <w:rPr>
          <w:b/>
          <w:bCs/>
        </w:rPr>
        <w:t>partnof</w:t>
      </w:r>
      <w:proofErr w:type="spellEnd"/>
      <w:r>
        <w:rPr>
          <w:b/>
          <w:bCs/>
        </w:rPr>
        <w:t xml:space="preserve"> the table in a database schema.</w:t>
      </w:r>
    </w:p>
    <w:p w:rsidR="005522FC" w:rsidRDefault="005522FC" w:rsidP="005522FC">
      <w:pPr>
        <w:pStyle w:val="HTMLPreformatted"/>
        <w:rPr>
          <w:b/>
          <w:bCs/>
        </w:rPr>
      </w:pPr>
    </w:p>
    <w:p w:rsidR="005522FC" w:rsidRDefault="005522FC" w:rsidP="005522FC">
      <w:pPr>
        <w:pStyle w:val="HTMLPreformatted"/>
        <w:rPr>
          <w:b/>
          <w:bCs/>
        </w:rPr>
      </w:pPr>
      <w:r>
        <w:rPr>
          <w:b/>
          <w:bCs/>
        </w:rPr>
        <w:t>20.    Q. What is Trigger?</w:t>
      </w:r>
    </w:p>
    <w:p w:rsidR="005522FC" w:rsidRDefault="005522FC" w:rsidP="005522FC">
      <w:pPr>
        <w:pStyle w:val="HTMLPreformatted"/>
        <w:rPr>
          <w:b/>
          <w:bCs/>
        </w:rPr>
      </w:pPr>
      <w:r>
        <w:rPr>
          <w:b/>
          <w:bCs/>
        </w:rPr>
        <w:t xml:space="preserve">       A. Trigger will execute a block of procedural code</w:t>
      </w:r>
    </w:p>
    <w:p w:rsidR="005522FC" w:rsidRDefault="005522FC" w:rsidP="005522FC">
      <w:pPr>
        <w:pStyle w:val="HTMLPreformatted"/>
        <w:rPr>
          <w:b/>
          <w:bCs/>
        </w:rPr>
      </w:pPr>
      <w:r>
        <w:rPr>
          <w:b/>
          <w:bCs/>
        </w:rPr>
        <w:t xml:space="preserve">       </w:t>
      </w:r>
      <w:proofErr w:type="gramStart"/>
      <w:r>
        <w:rPr>
          <w:b/>
          <w:bCs/>
        </w:rPr>
        <w:t>against</w:t>
      </w:r>
      <w:proofErr w:type="gramEnd"/>
      <w:r>
        <w:rPr>
          <w:b/>
          <w:bCs/>
        </w:rPr>
        <w:t xml:space="preserve"> the database when a table event occurs.</w:t>
      </w:r>
    </w:p>
    <w:p w:rsidR="005522FC" w:rsidRDefault="005522FC" w:rsidP="005522FC">
      <w:pPr>
        <w:pStyle w:val="HTMLPreformatted"/>
        <w:rPr>
          <w:b/>
          <w:bCs/>
        </w:rPr>
      </w:pPr>
      <w:r>
        <w:rPr>
          <w:b/>
          <w:bCs/>
        </w:rPr>
        <w:t xml:space="preserve">       A2. A trigger defines a set of actions that are performed in response</w:t>
      </w:r>
    </w:p>
    <w:p w:rsidR="005522FC" w:rsidRDefault="005522FC" w:rsidP="005522FC">
      <w:pPr>
        <w:pStyle w:val="HTMLPreformatted"/>
        <w:rPr>
          <w:b/>
          <w:bCs/>
        </w:rPr>
      </w:pPr>
      <w:r>
        <w:rPr>
          <w:b/>
          <w:bCs/>
        </w:rPr>
        <w:t xml:space="preserve">       </w:t>
      </w:r>
      <w:proofErr w:type="gramStart"/>
      <w:r>
        <w:rPr>
          <w:b/>
          <w:bCs/>
        </w:rPr>
        <w:t>to</w:t>
      </w:r>
      <w:proofErr w:type="gramEnd"/>
      <w:r>
        <w:rPr>
          <w:b/>
          <w:bCs/>
        </w:rPr>
        <w:t xml:space="preserve"> an insert, update, or delete operation on a specified table. When  </w:t>
      </w:r>
    </w:p>
    <w:p w:rsidR="005522FC" w:rsidRDefault="005522FC" w:rsidP="005522FC">
      <w:pPr>
        <w:pStyle w:val="HTMLPreformatted"/>
        <w:rPr>
          <w:b/>
          <w:bCs/>
        </w:rPr>
      </w:pPr>
      <w:r>
        <w:rPr>
          <w:b/>
          <w:bCs/>
        </w:rPr>
        <w:t xml:space="preserve">       </w:t>
      </w:r>
      <w:proofErr w:type="gramStart"/>
      <w:r>
        <w:rPr>
          <w:b/>
          <w:bCs/>
        </w:rPr>
        <w:t>such</w:t>
      </w:r>
      <w:proofErr w:type="gramEnd"/>
      <w:r>
        <w:rPr>
          <w:b/>
          <w:bCs/>
        </w:rPr>
        <w:t xml:space="preserve"> an  SQL operation is executed, in this case the trigger has been </w:t>
      </w:r>
    </w:p>
    <w:p w:rsidR="005522FC" w:rsidRDefault="005522FC" w:rsidP="005522FC">
      <w:pPr>
        <w:pStyle w:val="HTMLPreformatted"/>
        <w:rPr>
          <w:b/>
          <w:bCs/>
        </w:rPr>
      </w:pPr>
      <w:r>
        <w:rPr>
          <w:b/>
          <w:bCs/>
        </w:rPr>
        <w:t xml:space="preserve">       </w:t>
      </w:r>
      <w:proofErr w:type="gramStart"/>
      <w:r>
        <w:rPr>
          <w:b/>
          <w:bCs/>
        </w:rPr>
        <w:t>activated</w:t>
      </w:r>
      <w:proofErr w:type="gramEnd"/>
      <w:r>
        <w:rPr>
          <w:b/>
          <w:bCs/>
        </w:rPr>
        <w:t>.</w:t>
      </w:r>
    </w:p>
    <w:p w:rsidR="005522FC" w:rsidRDefault="005522FC" w:rsidP="005522FC">
      <w:pPr>
        <w:pStyle w:val="HTMLPreformatted"/>
        <w:rPr>
          <w:b/>
          <w:bCs/>
        </w:rPr>
      </w:pPr>
    </w:p>
    <w:p w:rsidR="005522FC" w:rsidRDefault="005522FC" w:rsidP="005522FC">
      <w:pPr>
        <w:pStyle w:val="HTMLPreformatted"/>
        <w:rPr>
          <w:b/>
          <w:bCs/>
        </w:rPr>
      </w:pPr>
      <w:r>
        <w:rPr>
          <w:b/>
          <w:bCs/>
        </w:rPr>
        <w:t>21.    Q. Which of the following WHERE clauses will return only rows</w:t>
      </w:r>
    </w:p>
    <w:p w:rsidR="005522FC" w:rsidRDefault="005522FC" w:rsidP="005522FC">
      <w:pPr>
        <w:pStyle w:val="HTMLPreformatted"/>
        <w:rPr>
          <w:b/>
          <w:bCs/>
        </w:rPr>
      </w:pPr>
      <w:r>
        <w:rPr>
          <w:b/>
          <w:bCs/>
        </w:rPr>
        <w:t xml:space="preserve"> </w:t>
      </w:r>
      <w:proofErr w:type="gramStart"/>
      <w:r>
        <w:rPr>
          <w:b/>
          <w:bCs/>
        </w:rPr>
        <w:t>that</w:t>
      </w:r>
      <w:proofErr w:type="gramEnd"/>
      <w:r>
        <w:rPr>
          <w:b/>
          <w:bCs/>
        </w:rPr>
        <w:t xml:space="preserve"> have a NULL in the </w:t>
      </w:r>
      <w:proofErr w:type="spellStart"/>
      <w:r>
        <w:rPr>
          <w:b/>
          <w:bCs/>
        </w:rPr>
        <w:t>PerDiemExpenses</w:t>
      </w:r>
      <w:proofErr w:type="spellEnd"/>
      <w:r>
        <w:rPr>
          <w:b/>
          <w:bCs/>
        </w:rPr>
        <w:t xml:space="preserve"> column?</w:t>
      </w:r>
    </w:p>
    <w:p w:rsidR="005522FC" w:rsidRDefault="005522FC" w:rsidP="005522FC">
      <w:pPr>
        <w:pStyle w:val="HTMLPreformatted"/>
        <w:rPr>
          <w:b/>
          <w:bCs/>
        </w:rPr>
      </w:pPr>
      <w:r>
        <w:rPr>
          <w:b/>
          <w:bCs/>
        </w:rPr>
        <w:t>A.</w:t>
      </w:r>
      <w:r>
        <w:rPr>
          <w:b/>
          <w:bCs/>
        </w:rPr>
        <w:tab/>
        <w:t xml:space="preserve">WHERE </w:t>
      </w:r>
      <w:proofErr w:type="spellStart"/>
      <w:r>
        <w:rPr>
          <w:b/>
          <w:bCs/>
        </w:rPr>
        <w:t>PerDiemExpenses</w:t>
      </w:r>
      <w:proofErr w:type="spellEnd"/>
      <w:r>
        <w:rPr>
          <w:b/>
          <w:bCs/>
        </w:rPr>
        <w:t xml:space="preserve"> &lt;&gt; </w:t>
      </w:r>
    </w:p>
    <w:p w:rsidR="005522FC" w:rsidRDefault="005522FC" w:rsidP="005522FC">
      <w:pPr>
        <w:pStyle w:val="HTMLPreformatted"/>
        <w:rPr>
          <w:b/>
          <w:bCs/>
        </w:rPr>
      </w:pPr>
      <w:r>
        <w:rPr>
          <w:b/>
          <w:bCs/>
        </w:rPr>
        <w:t>B.</w:t>
      </w:r>
      <w:r>
        <w:rPr>
          <w:b/>
          <w:bCs/>
        </w:rPr>
        <w:tab/>
        <w:t xml:space="preserve">WHERE </w:t>
      </w:r>
      <w:proofErr w:type="spellStart"/>
      <w:r>
        <w:rPr>
          <w:b/>
          <w:bCs/>
        </w:rPr>
        <w:t>PerDiemExpenses</w:t>
      </w:r>
      <w:proofErr w:type="spellEnd"/>
      <w:r>
        <w:rPr>
          <w:b/>
          <w:bCs/>
        </w:rPr>
        <w:t xml:space="preserve"> IS NULL</w:t>
      </w:r>
    </w:p>
    <w:p w:rsidR="005522FC" w:rsidRDefault="005522FC" w:rsidP="005522FC">
      <w:pPr>
        <w:pStyle w:val="HTMLPreformatted"/>
        <w:rPr>
          <w:b/>
          <w:bCs/>
        </w:rPr>
      </w:pPr>
      <w:r>
        <w:rPr>
          <w:b/>
          <w:bCs/>
        </w:rPr>
        <w:t>C.</w:t>
      </w:r>
      <w:r>
        <w:rPr>
          <w:b/>
          <w:bCs/>
        </w:rPr>
        <w:tab/>
        <w:t xml:space="preserve">WHERE </w:t>
      </w:r>
      <w:proofErr w:type="spellStart"/>
      <w:r>
        <w:rPr>
          <w:b/>
          <w:bCs/>
        </w:rPr>
        <w:t>PerDiemExpenses</w:t>
      </w:r>
      <w:proofErr w:type="spellEnd"/>
      <w:r>
        <w:rPr>
          <w:b/>
          <w:bCs/>
        </w:rPr>
        <w:t xml:space="preserve"> = NULL</w:t>
      </w:r>
    </w:p>
    <w:p w:rsidR="005522FC" w:rsidRDefault="005522FC" w:rsidP="005522FC">
      <w:pPr>
        <w:pStyle w:val="HTMLPreformatted"/>
        <w:rPr>
          <w:b/>
          <w:bCs/>
        </w:rPr>
      </w:pPr>
      <w:r>
        <w:rPr>
          <w:b/>
          <w:bCs/>
        </w:rPr>
        <w:t>D.</w:t>
      </w:r>
      <w:r>
        <w:rPr>
          <w:b/>
          <w:bCs/>
        </w:rPr>
        <w:tab/>
        <w:t xml:space="preserve">WHERE </w:t>
      </w:r>
      <w:proofErr w:type="spellStart"/>
      <w:r>
        <w:rPr>
          <w:b/>
          <w:bCs/>
        </w:rPr>
        <w:t>PerDiemExpenses</w:t>
      </w:r>
      <w:proofErr w:type="spellEnd"/>
      <w:r>
        <w:rPr>
          <w:b/>
          <w:bCs/>
        </w:rPr>
        <w:t xml:space="preserve"> NOT IN (*) </w:t>
      </w:r>
    </w:p>
    <w:p w:rsidR="005522FC" w:rsidRDefault="005522FC" w:rsidP="005522FC">
      <w:pPr>
        <w:pStyle w:val="HTMLPreformatted"/>
        <w:rPr>
          <w:b/>
          <w:bCs/>
        </w:rPr>
      </w:pPr>
    </w:p>
    <w:p w:rsidR="005522FC" w:rsidRDefault="005522FC" w:rsidP="005522FC">
      <w:pPr>
        <w:pStyle w:val="HTMLPreformatted"/>
        <w:rPr>
          <w:b/>
          <w:bCs/>
        </w:rPr>
      </w:pPr>
      <w:r>
        <w:rPr>
          <w:b/>
          <w:bCs/>
        </w:rPr>
        <w:t xml:space="preserve">      A. B is correct ï¿½ When searching for a NULL value in a column, you must</w:t>
      </w:r>
    </w:p>
    <w:p w:rsidR="005522FC" w:rsidRDefault="005522FC" w:rsidP="005522FC">
      <w:pPr>
        <w:pStyle w:val="HTMLPreformatted"/>
        <w:rPr>
          <w:b/>
          <w:bCs/>
        </w:rPr>
      </w:pPr>
      <w:r>
        <w:rPr>
          <w:b/>
          <w:bCs/>
        </w:rPr>
        <w:t xml:space="preserve"> </w:t>
      </w:r>
      <w:proofErr w:type="gramStart"/>
      <w:r>
        <w:rPr>
          <w:b/>
          <w:bCs/>
        </w:rPr>
        <w:t>use</w:t>
      </w:r>
      <w:proofErr w:type="gramEnd"/>
      <w:r>
        <w:rPr>
          <w:b/>
          <w:bCs/>
        </w:rPr>
        <w:t xml:space="preserve"> the  keyword IS. No quotes are required around the keyword NULL.</w:t>
      </w:r>
    </w:p>
    <w:p w:rsidR="005522FC" w:rsidRDefault="005522FC" w:rsidP="005522FC">
      <w:pPr>
        <w:pStyle w:val="HTMLPreformatted"/>
        <w:rPr>
          <w:b/>
          <w:bCs/>
        </w:rPr>
      </w:pPr>
      <w:r>
        <w:rPr>
          <w:b/>
          <w:bCs/>
        </w:rPr>
        <w:t xml:space="preserve"> </w:t>
      </w:r>
    </w:p>
    <w:p w:rsidR="005522FC" w:rsidRDefault="005522FC" w:rsidP="005522FC">
      <w:pPr>
        <w:pStyle w:val="HTMLPreformatted"/>
        <w:rPr>
          <w:b/>
          <w:bCs/>
        </w:rPr>
      </w:pPr>
      <w:r>
        <w:rPr>
          <w:b/>
          <w:bCs/>
        </w:rPr>
        <w:t xml:space="preserve">22.   Q. You issue the following </w:t>
      </w:r>
      <w:proofErr w:type="spellStart"/>
      <w:r>
        <w:rPr>
          <w:b/>
          <w:bCs/>
        </w:rPr>
        <w:t>query</w:t>
      </w:r>
      <w:proofErr w:type="gramStart"/>
      <w:r>
        <w:rPr>
          <w:b/>
          <w:bCs/>
        </w:rPr>
        <w:t>:SELECT</w:t>
      </w:r>
      <w:proofErr w:type="spellEnd"/>
      <w:proofErr w:type="gramEnd"/>
      <w:r>
        <w:rPr>
          <w:b/>
          <w:bCs/>
        </w:rPr>
        <w:t xml:space="preserve"> </w:t>
      </w:r>
      <w:proofErr w:type="spellStart"/>
      <w:r>
        <w:rPr>
          <w:b/>
          <w:bCs/>
        </w:rPr>
        <w:t>FirstName</w:t>
      </w:r>
      <w:proofErr w:type="spellEnd"/>
      <w:r>
        <w:rPr>
          <w:b/>
          <w:bCs/>
        </w:rPr>
        <w:t xml:space="preserve"> FROM</w:t>
      </w:r>
    </w:p>
    <w:p w:rsidR="005522FC" w:rsidRDefault="005522FC" w:rsidP="005522FC">
      <w:pPr>
        <w:pStyle w:val="HTMLPreformatted"/>
        <w:rPr>
          <w:b/>
          <w:bCs/>
        </w:rPr>
      </w:pPr>
      <w:proofErr w:type="spellStart"/>
      <w:r>
        <w:rPr>
          <w:b/>
          <w:bCs/>
        </w:rPr>
        <w:t>StaffListWHERE</w:t>
      </w:r>
      <w:proofErr w:type="spellEnd"/>
      <w:r>
        <w:rPr>
          <w:b/>
          <w:bCs/>
        </w:rPr>
        <w:t xml:space="preserve"> </w:t>
      </w:r>
      <w:proofErr w:type="spellStart"/>
      <w:r>
        <w:rPr>
          <w:b/>
          <w:bCs/>
        </w:rPr>
        <w:t>FirstName</w:t>
      </w:r>
      <w:proofErr w:type="spellEnd"/>
      <w:r>
        <w:rPr>
          <w:b/>
          <w:bCs/>
        </w:rPr>
        <w:t xml:space="preserve"> </w:t>
      </w:r>
      <w:proofErr w:type="spellStart"/>
      <w:r>
        <w:rPr>
          <w:b/>
          <w:bCs/>
        </w:rPr>
        <w:t>LIKE'_A%</w:t>
      </w:r>
      <w:proofErr w:type="gramStart"/>
      <w:r>
        <w:rPr>
          <w:b/>
          <w:bCs/>
        </w:rPr>
        <w:t>'Which</w:t>
      </w:r>
      <w:proofErr w:type="spellEnd"/>
      <w:proofErr w:type="gramEnd"/>
      <w:r>
        <w:rPr>
          <w:b/>
          <w:bCs/>
        </w:rPr>
        <w:t xml:space="preserve"> names would be </w:t>
      </w:r>
    </w:p>
    <w:p w:rsidR="005522FC" w:rsidRDefault="005522FC" w:rsidP="005522FC">
      <w:pPr>
        <w:pStyle w:val="HTMLPreformatted"/>
        <w:rPr>
          <w:b/>
          <w:bCs/>
        </w:rPr>
      </w:pPr>
      <w:proofErr w:type="gramStart"/>
      <w:r>
        <w:rPr>
          <w:b/>
          <w:bCs/>
        </w:rPr>
        <w:t>returned</w:t>
      </w:r>
      <w:proofErr w:type="gramEnd"/>
      <w:r>
        <w:rPr>
          <w:b/>
          <w:bCs/>
        </w:rPr>
        <w:t xml:space="preserve"> by this query? Choose all that apply.</w:t>
      </w:r>
    </w:p>
    <w:p w:rsidR="005522FC" w:rsidRDefault="005522FC" w:rsidP="005522FC">
      <w:pPr>
        <w:pStyle w:val="HTMLPreformatted"/>
        <w:rPr>
          <w:b/>
          <w:bCs/>
        </w:rPr>
      </w:pPr>
      <w:r>
        <w:rPr>
          <w:b/>
          <w:bCs/>
        </w:rPr>
        <w:t>A.</w:t>
      </w:r>
      <w:r>
        <w:rPr>
          <w:b/>
          <w:bCs/>
        </w:rPr>
        <w:tab/>
        <w:t>Allen</w:t>
      </w:r>
    </w:p>
    <w:p w:rsidR="005522FC" w:rsidRDefault="005522FC" w:rsidP="005522FC">
      <w:pPr>
        <w:pStyle w:val="HTMLPreformatted"/>
        <w:rPr>
          <w:b/>
          <w:bCs/>
        </w:rPr>
      </w:pPr>
      <w:r>
        <w:rPr>
          <w:b/>
          <w:bCs/>
        </w:rPr>
        <w:t>B.</w:t>
      </w:r>
      <w:r>
        <w:rPr>
          <w:b/>
          <w:bCs/>
        </w:rPr>
        <w:tab/>
        <w:t>CLARK</w:t>
      </w:r>
    </w:p>
    <w:p w:rsidR="005522FC" w:rsidRDefault="005522FC" w:rsidP="005522FC">
      <w:pPr>
        <w:pStyle w:val="HTMLPreformatted"/>
        <w:rPr>
          <w:b/>
          <w:bCs/>
        </w:rPr>
      </w:pPr>
      <w:r>
        <w:rPr>
          <w:b/>
          <w:bCs/>
        </w:rPr>
        <w:t>C.</w:t>
      </w:r>
      <w:r>
        <w:rPr>
          <w:b/>
          <w:bCs/>
        </w:rPr>
        <w:tab/>
        <w:t>JACKSON</w:t>
      </w:r>
    </w:p>
    <w:p w:rsidR="005522FC" w:rsidRDefault="005522FC" w:rsidP="005522FC">
      <w:pPr>
        <w:pStyle w:val="HTMLPreformatted"/>
        <w:rPr>
          <w:b/>
          <w:bCs/>
        </w:rPr>
      </w:pPr>
      <w:r>
        <w:rPr>
          <w:b/>
          <w:bCs/>
        </w:rPr>
        <w:t>D.</w:t>
      </w:r>
      <w:r>
        <w:rPr>
          <w:b/>
          <w:bCs/>
        </w:rPr>
        <w:tab/>
        <w:t>David</w:t>
      </w:r>
    </w:p>
    <w:p w:rsidR="005522FC" w:rsidRDefault="005522FC" w:rsidP="005522FC">
      <w:pPr>
        <w:pStyle w:val="HTMLPreformatted"/>
        <w:rPr>
          <w:b/>
          <w:bCs/>
        </w:rPr>
      </w:pPr>
    </w:p>
    <w:p w:rsidR="005522FC" w:rsidRDefault="005522FC" w:rsidP="005522FC">
      <w:pPr>
        <w:pStyle w:val="HTMLPreformatted"/>
        <w:rPr>
          <w:b/>
          <w:bCs/>
        </w:rPr>
      </w:pPr>
      <w:r>
        <w:rPr>
          <w:b/>
          <w:bCs/>
        </w:rPr>
        <w:t xml:space="preserve">      A. C is correct ï¿½ </w:t>
      </w:r>
      <w:proofErr w:type="gramStart"/>
      <w:r>
        <w:rPr>
          <w:b/>
          <w:bCs/>
        </w:rPr>
        <w:t>Two</w:t>
      </w:r>
      <w:proofErr w:type="gramEnd"/>
      <w:r>
        <w:rPr>
          <w:b/>
          <w:bCs/>
        </w:rPr>
        <w:t xml:space="preserve"> wildcards are used with the LIKE operator. </w:t>
      </w:r>
    </w:p>
    <w:p w:rsidR="005522FC" w:rsidRDefault="005522FC" w:rsidP="005522FC">
      <w:pPr>
        <w:pStyle w:val="HTMLPreformatted"/>
        <w:rPr>
          <w:b/>
          <w:bCs/>
        </w:rPr>
      </w:pPr>
      <w:r>
        <w:rPr>
          <w:b/>
          <w:bCs/>
        </w:rPr>
        <w:t xml:space="preserve">The underscore (_) stands for any one character of any </w:t>
      </w:r>
    </w:p>
    <w:p w:rsidR="005522FC" w:rsidRDefault="005522FC" w:rsidP="005522FC">
      <w:pPr>
        <w:pStyle w:val="HTMLPreformatted"/>
        <w:rPr>
          <w:b/>
          <w:bCs/>
        </w:rPr>
      </w:pPr>
      <w:proofErr w:type="gramStart"/>
      <w:r>
        <w:rPr>
          <w:b/>
          <w:bCs/>
        </w:rPr>
        <w:t>case</w:t>
      </w:r>
      <w:proofErr w:type="gramEnd"/>
      <w:r>
        <w:rPr>
          <w:b/>
          <w:bCs/>
        </w:rPr>
        <w:t xml:space="preserve">, and the percent sign (%) stands for any number of </w:t>
      </w:r>
    </w:p>
    <w:p w:rsidR="005522FC" w:rsidRDefault="005522FC" w:rsidP="005522FC">
      <w:pPr>
        <w:pStyle w:val="HTMLPreformatted"/>
        <w:rPr>
          <w:b/>
          <w:bCs/>
        </w:rPr>
      </w:pPr>
      <w:proofErr w:type="gramStart"/>
      <w:r>
        <w:rPr>
          <w:b/>
          <w:bCs/>
        </w:rPr>
        <w:t>characters</w:t>
      </w:r>
      <w:proofErr w:type="gramEnd"/>
      <w:r>
        <w:rPr>
          <w:b/>
          <w:bCs/>
        </w:rPr>
        <w:t xml:space="preserve"> of any case including none. Because this string </w:t>
      </w:r>
    </w:p>
    <w:p w:rsidR="005522FC" w:rsidRDefault="005522FC" w:rsidP="005522FC">
      <w:pPr>
        <w:pStyle w:val="HTMLPreformatted"/>
        <w:rPr>
          <w:b/>
          <w:bCs/>
        </w:rPr>
      </w:pPr>
      <w:proofErr w:type="gramStart"/>
      <w:r>
        <w:rPr>
          <w:b/>
          <w:bCs/>
        </w:rPr>
        <w:t>starts</w:t>
      </w:r>
      <w:proofErr w:type="gramEnd"/>
      <w:r>
        <w:rPr>
          <w:b/>
          <w:bCs/>
        </w:rPr>
        <w:t xml:space="preserve"> with an underscore rather than a percent sign, it won't </w:t>
      </w:r>
    </w:p>
    <w:p w:rsidR="005522FC" w:rsidRDefault="005522FC" w:rsidP="005522FC">
      <w:pPr>
        <w:pStyle w:val="HTMLPreformatted"/>
        <w:rPr>
          <w:b/>
          <w:bCs/>
        </w:rPr>
      </w:pPr>
      <w:proofErr w:type="gramStart"/>
      <w:r>
        <w:rPr>
          <w:b/>
          <w:bCs/>
        </w:rPr>
        <w:t>return</w:t>
      </w:r>
      <w:proofErr w:type="gramEnd"/>
      <w:r>
        <w:rPr>
          <w:b/>
          <w:bCs/>
        </w:rPr>
        <w:t xml:space="preserve"> Allen or Clark because they represent zero and two </w:t>
      </w:r>
    </w:p>
    <w:p w:rsidR="005522FC" w:rsidRDefault="005522FC" w:rsidP="005522FC">
      <w:pPr>
        <w:pStyle w:val="HTMLPreformatted"/>
        <w:rPr>
          <w:b/>
          <w:bCs/>
        </w:rPr>
      </w:pPr>
      <w:proofErr w:type="gramStart"/>
      <w:r>
        <w:rPr>
          <w:b/>
          <w:bCs/>
        </w:rPr>
        <w:t>characters</w:t>
      </w:r>
      <w:proofErr w:type="gramEnd"/>
      <w:r>
        <w:rPr>
          <w:b/>
          <w:bCs/>
        </w:rPr>
        <w:t xml:space="preserve"> before the "A". If the LIKE string had been "%</w:t>
      </w:r>
      <w:proofErr w:type="gramStart"/>
      <w:r>
        <w:rPr>
          <w:b/>
          <w:bCs/>
        </w:rPr>
        <w:t>A</w:t>
      </w:r>
      <w:proofErr w:type="gramEnd"/>
      <w:r>
        <w:rPr>
          <w:b/>
          <w:bCs/>
        </w:rPr>
        <w:t xml:space="preserve">%", </w:t>
      </w:r>
    </w:p>
    <w:p w:rsidR="005522FC" w:rsidRDefault="005522FC" w:rsidP="005522FC">
      <w:pPr>
        <w:pStyle w:val="HTMLPreformatted"/>
        <w:rPr>
          <w:b/>
          <w:bCs/>
        </w:rPr>
      </w:pPr>
      <w:proofErr w:type="gramStart"/>
      <w:r>
        <w:rPr>
          <w:b/>
          <w:bCs/>
        </w:rPr>
        <w:t>both</w:t>
      </w:r>
      <w:proofErr w:type="gramEnd"/>
      <w:r>
        <w:rPr>
          <w:b/>
          <w:bCs/>
        </w:rPr>
        <w:t xml:space="preserve"> of these values would have been returned. </w:t>
      </w:r>
    </w:p>
    <w:p w:rsidR="005522FC" w:rsidRDefault="005522FC" w:rsidP="005522FC">
      <w:pPr>
        <w:pStyle w:val="HTMLPreformatted"/>
        <w:rPr>
          <w:b/>
          <w:bCs/>
        </w:rPr>
      </w:pPr>
      <w:r>
        <w:rPr>
          <w:b/>
          <w:bCs/>
        </w:rPr>
        <w:t xml:space="preserve">David was not returned because all non-wild card characters </w:t>
      </w:r>
    </w:p>
    <w:p w:rsidR="005522FC" w:rsidRDefault="005522FC" w:rsidP="005522FC">
      <w:pPr>
        <w:pStyle w:val="HTMLPreformatted"/>
        <w:rPr>
          <w:b/>
          <w:bCs/>
        </w:rPr>
      </w:pPr>
      <w:proofErr w:type="gramStart"/>
      <w:r>
        <w:rPr>
          <w:b/>
          <w:bCs/>
        </w:rPr>
        <w:t>are</w:t>
      </w:r>
      <w:proofErr w:type="gramEnd"/>
      <w:r>
        <w:rPr>
          <w:b/>
          <w:bCs/>
        </w:rPr>
        <w:t xml:space="preserve"> case sensitive. Therefore, only strings </w:t>
      </w:r>
    </w:p>
    <w:p w:rsidR="005522FC" w:rsidRDefault="005522FC" w:rsidP="005522FC">
      <w:pPr>
        <w:pStyle w:val="HTMLPreformatted"/>
        <w:rPr>
          <w:b/>
          <w:bCs/>
        </w:rPr>
      </w:pPr>
      <w:proofErr w:type="gramStart"/>
      <w:r>
        <w:rPr>
          <w:b/>
          <w:bCs/>
        </w:rPr>
        <w:t>with</w:t>
      </w:r>
      <w:proofErr w:type="gramEnd"/>
      <w:r>
        <w:rPr>
          <w:b/>
          <w:bCs/>
        </w:rPr>
        <w:t xml:space="preserve"> an uppercase "A" as their second letter are returned</w:t>
      </w:r>
    </w:p>
    <w:p w:rsidR="005522FC" w:rsidRDefault="005522FC" w:rsidP="005522FC">
      <w:pPr>
        <w:pStyle w:val="HTMLPreformatted"/>
        <w:rPr>
          <w:b/>
          <w:bCs/>
        </w:rPr>
      </w:pPr>
    </w:p>
    <w:p w:rsidR="005522FC" w:rsidRDefault="005522FC" w:rsidP="005522FC">
      <w:pPr>
        <w:pStyle w:val="HTMLPreformatted"/>
        <w:rPr>
          <w:b/>
          <w:bCs/>
        </w:rPr>
      </w:pPr>
    </w:p>
    <w:p w:rsidR="005522FC" w:rsidRDefault="005522FC" w:rsidP="005522FC">
      <w:pPr>
        <w:pStyle w:val="HTMLPreformatted"/>
        <w:rPr>
          <w:b/>
          <w:bCs/>
        </w:rPr>
      </w:pPr>
      <w:r>
        <w:rPr>
          <w:b/>
          <w:bCs/>
        </w:rPr>
        <w:t>23.   Q. Write a SQL SELECT query that only returns each city only once from Students table?</w:t>
      </w:r>
    </w:p>
    <w:p w:rsidR="005522FC" w:rsidRDefault="005522FC" w:rsidP="005522FC">
      <w:pPr>
        <w:pStyle w:val="HTMLPreformatted"/>
        <w:rPr>
          <w:b/>
          <w:bCs/>
        </w:rPr>
      </w:pPr>
      <w:r>
        <w:rPr>
          <w:b/>
          <w:bCs/>
        </w:rPr>
        <w:t xml:space="preserve">Do you need to order this list with an ORDER BY clause? </w:t>
      </w:r>
    </w:p>
    <w:p w:rsidR="005522FC" w:rsidRDefault="005522FC" w:rsidP="005522FC">
      <w:pPr>
        <w:pStyle w:val="HTMLPreformatted"/>
        <w:rPr>
          <w:b/>
          <w:bCs/>
        </w:rPr>
      </w:pPr>
    </w:p>
    <w:p w:rsidR="005522FC" w:rsidRDefault="005522FC" w:rsidP="005522FC">
      <w:pPr>
        <w:pStyle w:val="HTMLPreformatted"/>
        <w:rPr>
          <w:b/>
          <w:bCs/>
        </w:rPr>
      </w:pPr>
    </w:p>
    <w:p w:rsidR="005522FC" w:rsidRDefault="005522FC" w:rsidP="005522FC">
      <w:pPr>
        <w:pStyle w:val="HTMLPreformatted"/>
        <w:rPr>
          <w:b/>
          <w:bCs/>
        </w:rPr>
      </w:pPr>
      <w:r>
        <w:rPr>
          <w:b/>
          <w:bCs/>
        </w:rPr>
        <w:t xml:space="preserve">      A. SELECT DISTINCT City</w:t>
      </w:r>
    </w:p>
    <w:p w:rsidR="005522FC" w:rsidRDefault="005522FC" w:rsidP="005522FC">
      <w:pPr>
        <w:pStyle w:val="HTMLPreformatted"/>
        <w:rPr>
          <w:b/>
          <w:bCs/>
        </w:rPr>
      </w:pPr>
      <w:r>
        <w:rPr>
          <w:b/>
          <w:bCs/>
        </w:rPr>
        <w:t>FROM Students;</w:t>
      </w:r>
    </w:p>
    <w:p w:rsidR="005522FC" w:rsidRDefault="005522FC" w:rsidP="005522FC">
      <w:pPr>
        <w:pStyle w:val="HTMLPreformatted"/>
        <w:rPr>
          <w:b/>
          <w:bCs/>
        </w:rPr>
      </w:pPr>
    </w:p>
    <w:p w:rsidR="005522FC" w:rsidRDefault="005522FC" w:rsidP="005522FC">
      <w:pPr>
        <w:pStyle w:val="HTMLPreformatted"/>
        <w:rPr>
          <w:b/>
          <w:bCs/>
        </w:rPr>
      </w:pPr>
      <w:r>
        <w:rPr>
          <w:b/>
          <w:bCs/>
        </w:rPr>
        <w:t>The Distinct keyword automatically sorts all data</w:t>
      </w:r>
    </w:p>
    <w:p w:rsidR="005522FC" w:rsidRDefault="005522FC" w:rsidP="005522FC">
      <w:pPr>
        <w:pStyle w:val="HTMLPreformatted"/>
        <w:rPr>
          <w:b/>
          <w:bCs/>
        </w:rPr>
      </w:pPr>
      <w:r>
        <w:rPr>
          <w:b/>
          <w:bCs/>
        </w:rPr>
        <w:t xml:space="preserve"> </w:t>
      </w:r>
      <w:proofErr w:type="gramStart"/>
      <w:r>
        <w:rPr>
          <w:b/>
          <w:bCs/>
        </w:rPr>
        <w:t>in</w:t>
      </w:r>
      <w:proofErr w:type="gramEnd"/>
      <w:r>
        <w:rPr>
          <w:b/>
          <w:bCs/>
        </w:rPr>
        <w:t xml:space="preserve"> ascending order. However, if you want the data</w:t>
      </w:r>
    </w:p>
    <w:p w:rsidR="005522FC" w:rsidRDefault="005522FC" w:rsidP="005522FC">
      <w:pPr>
        <w:pStyle w:val="HTMLPreformatted"/>
        <w:rPr>
          <w:b/>
          <w:bCs/>
        </w:rPr>
      </w:pPr>
      <w:r>
        <w:rPr>
          <w:b/>
          <w:bCs/>
        </w:rPr>
        <w:t xml:space="preserve"> </w:t>
      </w:r>
      <w:proofErr w:type="gramStart"/>
      <w:r>
        <w:rPr>
          <w:b/>
          <w:bCs/>
        </w:rPr>
        <w:t>sorted</w:t>
      </w:r>
      <w:proofErr w:type="gramEnd"/>
      <w:r>
        <w:rPr>
          <w:b/>
          <w:bCs/>
        </w:rPr>
        <w:t xml:space="preserve"> in descending order, you have to use an ORDER BY clause</w:t>
      </w:r>
    </w:p>
    <w:p w:rsidR="005522FC" w:rsidRDefault="005522FC" w:rsidP="005522FC">
      <w:pPr>
        <w:pStyle w:val="HTMLPreformatted"/>
        <w:rPr>
          <w:b/>
          <w:bCs/>
        </w:rPr>
      </w:pPr>
    </w:p>
    <w:p w:rsidR="005522FC" w:rsidRDefault="005522FC" w:rsidP="005522FC">
      <w:pPr>
        <w:pStyle w:val="HTMLPreformatted"/>
        <w:rPr>
          <w:b/>
          <w:bCs/>
        </w:rPr>
      </w:pPr>
      <w:r>
        <w:rPr>
          <w:b/>
          <w:bCs/>
        </w:rPr>
        <w:t>24.    Q. Write a SQL SELECT sample of the concatenation operator.</w:t>
      </w:r>
    </w:p>
    <w:p w:rsidR="005522FC" w:rsidRDefault="005522FC" w:rsidP="005522FC">
      <w:pPr>
        <w:pStyle w:val="HTMLPreformatted"/>
        <w:rPr>
          <w:b/>
          <w:bCs/>
        </w:rPr>
      </w:pPr>
    </w:p>
    <w:p w:rsidR="005522FC" w:rsidRDefault="005522FC" w:rsidP="005522FC">
      <w:pPr>
        <w:pStyle w:val="HTMLPreformatted"/>
        <w:rPr>
          <w:b/>
          <w:bCs/>
        </w:rPr>
      </w:pPr>
      <w:r>
        <w:rPr>
          <w:b/>
          <w:bCs/>
        </w:rPr>
        <w:t xml:space="preserve">       </w:t>
      </w:r>
      <w:proofErr w:type="gramStart"/>
      <w:r>
        <w:rPr>
          <w:b/>
          <w:bCs/>
        </w:rPr>
        <w:t>A.  SELECT</w:t>
      </w:r>
      <w:proofErr w:type="gramEnd"/>
      <w:r>
        <w:rPr>
          <w:b/>
          <w:bCs/>
        </w:rPr>
        <w:t xml:space="preserve"> </w:t>
      </w:r>
      <w:proofErr w:type="spellStart"/>
      <w:r>
        <w:rPr>
          <w:b/>
          <w:bCs/>
        </w:rPr>
        <w:t>LastName</w:t>
      </w:r>
      <w:proofErr w:type="spellEnd"/>
      <w:r>
        <w:rPr>
          <w:b/>
          <w:bCs/>
        </w:rPr>
        <w:t xml:space="preserve"> ||',' || </w:t>
      </w:r>
      <w:proofErr w:type="spellStart"/>
      <w:r>
        <w:rPr>
          <w:b/>
          <w:bCs/>
        </w:rPr>
        <w:t>FirstName</w:t>
      </w:r>
      <w:proofErr w:type="spellEnd"/>
      <w:r>
        <w:rPr>
          <w:b/>
          <w:bCs/>
        </w:rPr>
        <w:t>, City FROM Students;</w:t>
      </w:r>
    </w:p>
    <w:p w:rsidR="005522FC" w:rsidRDefault="005522FC" w:rsidP="005522FC">
      <w:pPr>
        <w:pStyle w:val="HTMLPreformatted"/>
        <w:rPr>
          <w:b/>
          <w:bCs/>
        </w:rPr>
      </w:pPr>
    </w:p>
    <w:p w:rsidR="005522FC" w:rsidRDefault="005522FC" w:rsidP="005522FC">
      <w:pPr>
        <w:pStyle w:val="HTMLPreformatted"/>
        <w:rPr>
          <w:b/>
          <w:bCs/>
        </w:rPr>
      </w:pPr>
      <w:r>
        <w:rPr>
          <w:b/>
          <w:bCs/>
        </w:rPr>
        <w:t>25.    Q. How to rename column in the SQL SELECT query?</w:t>
      </w:r>
    </w:p>
    <w:p w:rsidR="005522FC" w:rsidRDefault="005522FC" w:rsidP="005522FC">
      <w:pPr>
        <w:pStyle w:val="HTMLPreformatted"/>
        <w:rPr>
          <w:b/>
          <w:bCs/>
        </w:rPr>
      </w:pPr>
    </w:p>
    <w:p w:rsidR="005522FC" w:rsidRDefault="005522FC" w:rsidP="005522FC">
      <w:pPr>
        <w:pStyle w:val="HTMLPreformatted"/>
        <w:rPr>
          <w:b/>
          <w:bCs/>
        </w:rPr>
      </w:pPr>
      <w:r>
        <w:rPr>
          <w:b/>
          <w:bCs/>
        </w:rPr>
        <w:t xml:space="preserve">       </w:t>
      </w:r>
      <w:proofErr w:type="gramStart"/>
      <w:r>
        <w:rPr>
          <w:b/>
          <w:bCs/>
        </w:rPr>
        <w:t>A.  SELECT</w:t>
      </w:r>
      <w:proofErr w:type="gramEnd"/>
      <w:r>
        <w:rPr>
          <w:b/>
          <w:bCs/>
        </w:rPr>
        <w:t xml:space="preserve"> </w:t>
      </w:r>
      <w:proofErr w:type="spellStart"/>
      <w:r>
        <w:rPr>
          <w:b/>
          <w:bCs/>
        </w:rPr>
        <w:t>LastName</w:t>
      </w:r>
      <w:proofErr w:type="spellEnd"/>
      <w:r>
        <w:rPr>
          <w:b/>
          <w:bCs/>
        </w:rPr>
        <w:t xml:space="preserve"> ||',' || </w:t>
      </w:r>
      <w:proofErr w:type="spellStart"/>
      <w:r>
        <w:rPr>
          <w:b/>
          <w:bCs/>
        </w:rPr>
        <w:t>FirstName</w:t>
      </w:r>
      <w:proofErr w:type="spellEnd"/>
      <w:r>
        <w:rPr>
          <w:b/>
          <w:bCs/>
        </w:rPr>
        <w:t xml:space="preserve"> </w:t>
      </w:r>
    </w:p>
    <w:p w:rsidR="005522FC" w:rsidRDefault="005522FC" w:rsidP="005522FC">
      <w:pPr>
        <w:pStyle w:val="HTMLPreformatted"/>
        <w:rPr>
          <w:b/>
          <w:bCs/>
        </w:rPr>
      </w:pPr>
      <w:r>
        <w:rPr>
          <w:b/>
          <w:bCs/>
        </w:rPr>
        <w:lastRenderedPageBreak/>
        <w:t xml:space="preserve">          AS "Student Name", City AS "Home City" </w:t>
      </w:r>
    </w:p>
    <w:p w:rsidR="005522FC" w:rsidRDefault="005522FC" w:rsidP="005522FC">
      <w:pPr>
        <w:pStyle w:val="HTMLPreformatted"/>
        <w:rPr>
          <w:b/>
          <w:bCs/>
        </w:rPr>
      </w:pPr>
      <w:r>
        <w:rPr>
          <w:b/>
          <w:bCs/>
        </w:rPr>
        <w:t xml:space="preserve">           "FROM </w:t>
      </w:r>
      <w:proofErr w:type="spellStart"/>
      <w:r>
        <w:rPr>
          <w:b/>
          <w:bCs/>
        </w:rPr>
        <w:t>StudentsORDER</w:t>
      </w:r>
      <w:proofErr w:type="spellEnd"/>
      <w:r>
        <w:rPr>
          <w:b/>
          <w:bCs/>
        </w:rPr>
        <w:t xml:space="preserve"> BY "Student Name" </w:t>
      </w:r>
    </w:p>
    <w:p w:rsidR="005522FC" w:rsidRDefault="005522FC" w:rsidP="005522FC">
      <w:pPr>
        <w:pStyle w:val="HTMLPreformatted"/>
        <w:rPr>
          <w:b/>
          <w:bCs/>
        </w:rPr>
      </w:pPr>
    </w:p>
    <w:p w:rsidR="005522FC" w:rsidRDefault="005522FC" w:rsidP="005522FC">
      <w:pPr>
        <w:pStyle w:val="HTMLPreformatted"/>
        <w:rPr>
          <w:b/>
          <w:bCs/>
        </w:rPr>
      </w:pPr>
    </w:p>
    <w:p w:rsidR="005522FC" w:rsidRDefault="006D3D78" w:rsidP="005522FC">
      <w:pPr>
        <w:pStyle w:val="HTMLPreformatted"/>
        <w:rPr>
          <w:b/>
          <w:bCs/>
        </w:rPr>
      </w:pPr>
      <w:r w:rsidRPr="006D3D78">
        <w:rPr>
          <w:b/>
          <w:bCs/>
        </w:rPr>
        <w:pict>
          <v:rect id="_x0000_i1025" style="width:0;height:1.5pt" o:hralign="center" o:hrstd="t" o:hr="t" fillcolor="#a0a0a0" stroked="f"/>
        </w:pict>
      </w:r>
    </w:p>
    <w:p w:rsidR="005522FC" w:rsidRDefault="005522FC" w:rsidP="005522FC">
      <w:pPr>
        <w:pStyle w:val="HTMLPreformatted"/>
        <w:rPr>
          <w:b/>
          <w:bCs/>
        </w:rPr>
      </w:pPr>
    </w:p>
    <w:p w:rsidR="005522FC" w:rsidRDefault="005522FC" w:rsidP="005522FC">
      <w:pPr>
        <w:pStyle w:val="HTMLPreformatted"/>
        <w:rPr>
          <w:b/>
          <w:bCs/>
        </w:rPr>
      </w:pPr>
    </w:p>
    <w:p w:rsidR="005522FC" w:rsidRDefault="005522FC" w:rsidP="005522FC">
      <w:pPr>
        <w:pStyle w:val="HTMLPreformatted"/>
        <w:rPr>
          <w:ins w:id="0" w:author="Unknown"/>
          <w:b/>
          <w:bCs/>
        </w:rPr>
      </w:pPr>
    </w:p>
    <w:p w:rsidR="005522FC" w:rsidRDefault="006D3D78" w:rsidP="005522FC">
      <w:pPr>
        <w:pStyle w:val="HTMLPreformatted"/>
        <w:rPr>
          <w:ins w:id="1" w:author="Unknown"/>
          <w:b/>
          <w:bCs/>
        </w:rPr>
      </w:pPr>
      <w:ins w:id="2" w:author="Unknown">
        <w:r w:rsidRPr="006D3D78">
          <w:rPr>
            <w:b/>
            <w:bCs/>
          </w:rPr>
          <w:pict>
            <v:rect id="_x0000_i1026" style="width:0;height:1.5pt" o:hralign="center" o:hrstd="t" o:hr="t" fillcolor="#a0a0a0" stroked="f"/>
          </w:pict>
        </w:r>
      </w:ins>
    </w:p>
    <w:p w:rsidR="005522FC" w:rsidRDefault="005522FC" w:rsidP="005522FC">
      <w:pPr>
        <w:pStyle w:val="HTMLPreformatted"/>
        <w:rPr>
          <w:ins w:id="3" w:author="Unknown"/>
          <w:b/>
          <w:bCs/>
        </w:rPr>
      </w:pPr>
    </w:p>
    <w:p w:rsidR="005522FC" w:rsidRDefault="005522FC" w:rsidP="005522FC">
      <w:pPr>
        <w:pStyle w:val="HTMLPreformatted"/>
        <w:rPr>
          <w:ins w:id="4" w:author="Unknown"/>
          <w:b/>
          <w:bCs/>
        </w:rPr>
      </w:pPr>
      <w:proofErr w:type="gramStart"/>
      <w:ins w:id="5" w:author="Unknown">
        <w:r>
          <w:rPr>
            <w:b/>
            <w:bCs/>
          </w:rPr>
          <w:t>26.   Q. Write SQL SELECT example how you limiting the rows returned with a WHERE clause.</w:t>
        </w:r>
        <w:proofErr w:type="gramEnd"/>
      </w:ins>
    </w:p>
    <w:p w:rsidR="005522FC" w:rsidRDefault="005522FC" w:rsidP="005522FC">
      <w:pPr>
        <w:pStyle w:val="HTMLPreformatted"/>
        <w:rPr>
          <w:ins w:id="6" w:author="Unknown"/>
          <w:b/>
          <w:bCs/>
        </w:rPr>
      </w:pPr>
    </w:p>
    <w:p w:rsidR="005522FC" w:rsidRDefault="005522FC" w:rsidP="005522FC">
      <w:pPr>
        <w:pStyle w:val="HTMLPreformatted"/>
        <w:rPr>
          <w:ins w:id="7" w:author="Unknown"/>
          <w:b/>
          <w:bCs/>
        </w:rPr>
      </w:pPr>
      <w:ins w:id="8" w:author="Unknown">
        <w:r>
          <w:rPr>
            <w:b/>
            <w:bCs/>
          </w:rPr>
          <w:t xml:space="preserve">      A. SELECT </w:t>
        </w:r>
        <w:proofErr w:type="spellStart"/>
        <w:r>
          <w:rPr>
            <w:b/>
            <w:bCs/>
          </w:rPr>
          <w:t>InstructorID</w:t>
        </w:r>
        <w:proofErr w:type="spellEnd"/>
        <w:r>
          <w:rPr>
            <w:b/>
            <w:bCs/>
          </w:rPr>
          <w:t xml:space="preserve">, Salary FROM Instructors </w:t>
        </w:r>
      </w:ins>
    </w:p>
    <w:p w:rsidR="005522FC" w:rsidRDefault="005522FC" w:rsidP="005522FC">
      <w:pPr>
        <w:pStyle w:val="HTMLPreformatted"/>
        <w:rPr>
          <w:ins w:id="9" w:author="Unknown"/>
          <w:b/>
          <w:bCs/>
        </w:rPr>
      </w:pPr>
      <w:ins w:id="10" w:author="Unknown">
        <w:r>
          <w:rPr>
            <w:b/>
            <w:bCs/>
          </w:rPr>
          <w:t>WHERE Salary &gt; 5400 AND Salary &lt; 6600;</w:t>
        </w:r>
      </w:ins>
    </w:p>
    <w:p w:rsidR="005522FC" w:rsidRDefault="005522FC" w:rsidP="005522FC">
      <w:pPr>
        <w:pStyle w:val="HTMLPreformatted"/>
        <w:rPr>
          <w:ins w:id="11" w:author="Unknown"/>
          <w:b/>
          <w:bCs/>
        </w:rPr>
      </w:pPr>
    </w:p>
    <w:p w:rsidR="005522FC" w:rsidRDefault="005522FC" w:rsidP="005522FC">
      <w:pPr>
        <w:pStyle w:val="HTMLPreformatted"/>
        <w:rPr>
          <w:ins w:id="12" w:author="Unknown"/>
          <w:b/>
          <w:bCs/>
        </w:rPr>
      </w:pPr>
      <w:ins w:id="13" w:author="Unknown">
        <w:r>
          <w:rPr>
            <w:b/>
            <w:bCs/>
          </w:rPr>
          <w:t xml:space="preserve">27.   Q. Write SQL SELECT query that returns the first and </w:t>
        </w:r>
      </w:ins>
    </w:p>
    <w:p w:rsidR="005522FC" w:rsidRDefault="005522FC" w:rsidP="005522FC">
      <w:pPr>
        <w:pStyle w:val="HTMLPreformatted"/>
        <w:rPr>
          <w:ins w:id="14" w:author="Unknown"/>
          <w:b/>
          <w:bCs/>
        </w:rPr>
      </w:pPr>
      <w:proofErr w:type="gramStart"/>
      <w:ins w:id="15" w:author="Unknown">
        <w:r>
          <w:rPr>
            <w:b/>
            <w:bCs/>
          </w:rPr>
          <w:t>last</w:t>
        </w:r>
        <w:proofErr w:type="gramEnd"/>
        <w:r>
          <w:rPr>
            <w:b/>
            <w:bCs/>
          </w:rPr>
          <w:t xml:space="preserve"> name of each instructor, the Salary, </w:t>
        </w:r>
      </w:ins>
    </w:p>
    <w:p w:rsidR="005522FC" w:rsidRDefault="005522FC" w:rsidP="005522FC">
      <w:pPr>
        <w:pStyle w:val="HTMLPreformatted"/>
        <w:rPr>
          <w:ins w:id="16" w:author="Unknown"/>
          <w:b/>
          <w:bCs/>
        </w:rPr>
      </w:pPr>
      <w:proofErr w:type="gramStart"/>
      <w:ins w:id="17" w:author="Unknown">
        <w:r>
          <w:rPr>
            <w:b/>
            <w:bCs/>
          </w:rPr>
          <w:t>and</w:t>
        </w:r>
        <w:proofErr w:type="gramEnd"/>
        <w:r>
          <w:rPr>
            <w:b/>
            <w:bCs/>
          </w:rPr>
          <w:t xml:space="preserve"> gives each of them a number. </w:t>
        </w:r>
      </w:ins>
    </w:p>
    <w:p w:rsidR="005522FC" w:rsidRDefault="005522FC" w:rsidP="005522FC">
      <w:pPr>
        <w:pStyle w:val="HTMLPreformatted"/>
        <w:rPr>
          <w:ins w:id="18" w:author="Unknown"/>
          <w:b/>
          <w:bCs/>
        </w:rPr>
      </w:pPr>
    </w:p>
    <w:p w:rsidR="005522FC" w:rsidRDefault="005522FC" w:rsidP="005522FC">
      <w:pPr>
        <w:pStyle w:val="HTMLPreformatted"/>
        <w:rPr>
          <w:ins w:id="19" w:author="Unknown"/>
          <w:b/>
          <w:bCs/>
        </w:rPr>
      </w:pPr>
      <w:ins w:id="20" w:author="Unknown">
        <w:r>
          <w:rPr>
            <w:b/>
            <w:bCs/>
          </w:rPr>
          <w:t xml:space="preserve">       A. SELECT </w:t>
        </w:r>
        <w:proofErr w:type="spellStart"/>
        <w:r>
          <w:rPr>
            <w:b/>
            <w:bCs/>
          </w:rPr>
          <w:t>FirstName</w:t>
        </w:r>
        <w:proofErr w:type="spellEnd"/>
        <w:r>
          <w:rPr>
            <w:b/>
            <w:bCs/>
          </w:rPr>
          <w:t xml:space="preserve">, </w:t>
        </w:r>
        <w:proofErr w:type="spellStart"/>
        <w:r>
          <w:rPr>
            <w:b/>
            <w:bCs/>
          </w:rPr>
          <w:t>LastName</w:t>
        </w:r>
        <w:proofErr w:type="spellEnd"/>
        <w:r>
          <w:rPr>
            <w:b/>
            <w:bCs/>
          </w:rPr>
          <w:t xml:space="preserve">, Salary, </w:t>
        </w:r>
      </w:ins>
    </w:p>
    <w:p w:rsidR="005522FC" w:rsidRDefault="005522FC" w:rsidP="005522FC">
      <w:pPr>
        <w:pStyle w:val="HTMLPreformatted"/>
        <w:rPr>
          <w:ins w:id="21" w:author="Unknown"/>
          <w:b/>
          <w:bCs/>
        </w:rPr>
      </w:pPr>
      <w:ins w:id="22" w:author="Unknown">
        <w:r>
          <w:rPr>
            <w:b/>
            <w:bCs/>
          </w:rPr>
          <w:t>ROWNUM FROM Instructors;</w:t>
        </w:r>
      </w:ins>
    </w:p>
    <w:p w:rsidR="005522FC" w:rsidRDefault="005522FC" w:rsidP="005522FC">
      <w:pPr>
        <w:pStyle w:val="HTMLPreformatted"/>
        <w:rPr>
          <w:ins w:id="23" w:author="Unknown"/>
          <w:b/>
          <w:bCs/>
        </w:rPr>
      </w:pPr>
    </w:p>
    <w:p w:rsidR="005522FC" w:rsidRDefault="005522FC" w:rsidP="005522FC">
      <w:pPr>
        <w:pStyle w:val="HTMLPreformatted"/>
        <w:rPr>
          <w:ins w:id="24" w:author="Unknown"/>
          <w:b/>
          <w:bCs/>
        </w:rPr>
      </w:pPr>
    </w:p>
    <w:p w:rsidR="005522FC" w:rsidRDefault="005522FC" w:rsidP="005522FC">
      <w:pPr>
        <w:pStyle w:val="HTMLPreformatted"/>
        <w:rPr>
          <w:ins w:id="25" w:author="Unknown"/>
          <w:b/>
          <w:bCs/>
        </w:rPr>
      </w:pPr>
      <w:ins w:id="26" w:author="Unknown">
        <w:r>
          <w:rPr>
            <w:b/>
            <w:bCs/>
          </w:rPr>
          <w:t xml:space="preserve">28.    Q. Which of the following functions can be used only with numeric values? </w:t>
        </w:r>
      </w:ins>
    </w:p>
    <w:p w:rsidR="005522FC" w:rsidRDefault="005522FC" w:rsidP="005522FC">
      <w:pPr>
        <w:pStyle w:val="HTMLPreformatted"/>
        <w:rPr>
          <w:ins w:id="27" w:author="Unknown"/>
          <w:b/>
          <w:bCs/>
        </w:rPr>
      </w:pPr>
      <w:ins w:id="28" w:author="Unknown">
        <w:r>
          <w:rPr>
            <w:b/>
            <w:bCs/>
          </w:rPr>
          <w:t>(Choose all that apply.)</w:t>
        </w:r>
      </w:ins>
    </w:p>
    <w:p w:rsidR="005522FC" w:rsidRDefault="005522FC" w:rsidP="005522FC">
      <w:pPr>
        <w:pStyle w:val="HTMLPreformatted"/>
        <w:rPr>
          <w:ins w:id="29" w:author="Unknown"/>
          <w:b/>
          <w:bCs/>
        </w:rPr>
      </w:pPr>
      <w:ins w:id="30" w:author="Unknown">
        <w:r>
          <w:rPr>
            <w:b/>
            <w:bCs/>
          </w:rPr>
          <w:t>A.</w:t>
        </w:r>
        <w:r>
          <w:rPr>
            <w:b/>
            <w:bCs/>
          </w:rPr>
          <w:tab/>
          <w:t>AVG</w:t>
        </w:r>
      </w:ins>
    </w:p>
    <w:p w:rsidR="005522FC" w:rsidRDefault="005522FC" w:rsidP="005522FC">
      <w:pPr>
        <w:pStyle w:val="HTMLPreformatted"/>
        <w:rPr>
          <w:ins w:id="31" w:author="Unknown"/>
          <w:b/>
          <w:bCs/>
        </w:rPr>
      </w:pPr>
      <w:ins w:id="32" w:author="Unknown">
        <w:r>
          <w:rPr>
            <w:b/>
            <w:bCs/>
          </w:rPr>
          <w:t>B.</w:t>
        </w:r>
        <w:r>
          <w:rPr>
            <w:b/>
            <w:bCs/>
          </w:rPr>
          <w:tab/>
          <w:t>MIN</w:t>
        </w:r>
      </w:ins>
    </w:p>
    <w:p w:rsidR="005522FC" w:rsidRDefault="005522FC" w:rsidP="005522FC">
      <w:pPr>
        <w:pStyle w:val="HTMLPreformatted"/>
        <w:rPr>
          <w:ins w:id="33" w:author="Unknown"/>
          <w:b/>
          <w:bCs/>
        </w:rPr>
      </w:pPr>
      <w:ins w:id="34" w:author="Unknown">
        <w:r>
          <w:rPr>
            <w:b/>
            <w:bCs/>
          </w:rPr>
          <w:t>C.</w:t>
        </w:r>
        <w:r>
          <w:rPr>
            <w:b/>
            <w:bCs/>
          </w:rPr>
          <w:tab/>
          <w:t>LENGTH</w:t>
        </w:r>
      </w:ins>
    </w:p>
    <w:p w:rsidR="005522FC" w:rsidRDefault="005522FC" w:rsidP="005522FC">
      <w:pPr>
        <w:pStyle w:val="HTMLPreformatted"/>
        <w:rPr>
          <w:ins w:id="35" w:author="Unknown"/>
          <w:b/>
          <w:bCs/>
        </w:rPr>
      </w:pPr>
      <w:ins w:id="36" w:author="Unknown">
        <w:r>
          <w:rPr>
            <w:b/>
            <w:bCs/>
          </w:rPr>
          <w:t>D.</w:t>
        </w:r>
        <w:r>
          <w:rPr>
            <w:b/>
            <w:bCs/>
          </w:rPr>
          <w:tab/>
          <w:t>SUM</w:t>
        </w:r>
      </w:ins>
    </w:p>
    <w:p w:rsidR="005522FC" w:rsidRDefault="005522FC" w:rsidP="005522FC">
      <w:pPr>
        <w:pStyle w:val="HTMLPreformatted"/>
        <w:rPr>
          <w:ins w:id="37" w:author="Unknown"/>
          <w:b/>
          <w:bCs/>
        </w:rPr>
      </w:pPr>
      <w:ins w:id="38" w:author="Unknown">
        <w:r>
          <w:rPr>
            <w:b/>
            <w:bCs/>
          </w:rPr>
          <w:t>E.</w:t>
        </w:r>
        <w:r>
          <w:rPr>
            <w:b/>
            <w:bCs/>
          </w:rPr>
          <w:tab/>
          <w:t>ROUND</w:t>
        </w:r>
      </w:ins>
    </w:p>
    <w:p w:rsidR="005522FC" w:rsidRDefault="005522FC" w:rsidP="005522FC">
      <w:pPr>
        <w:pStyle w:val="HTMLPreformatted"/>
        <w:rPr>
          <w:ins w:id="39" w:author="Unknown"/>
          <w:b/>
          <w:bCs/>
        </w:rPr>
      </w:pPr>
    </w:p>
    <w:p w:rsidR="005522FC" w:rsidRDefault="005522FC" w:rsidP="005522FC">
      <w:pPr>
        <w:pStyle w:val="HTMLPreformatted"/>
        <w:rPr>
          <w:ins w:id="40" w:author="Unknown"/>
          <w:b/>
          <w:bCs/>
        </w:rPr>
      </w:pPr>
      <w:ins w:id="41" w:author="Unknown">
        <w:r>
          <w:rPr>
            <w:b/>
            <w:bCs/>
          </w:rPr>
          <w:t xml:space="preserve">       A. A and D ï¿½ </w:t>
        </w:r>
        <w:proofErr w:type="gramStart"/>
        <w:r>
          <w:rPr>
            <w:b/>
            <w:bCs/>
          </w:rPr>
          <w:t>Only</w:t>
        </w:r>
        <w:proofErr w:type="gramEnd"/>
        <w:r>
          <w:rPr>
            <w:b/>
            <w:bCs/>
          </w:rPr>
          <w:t xml:space="preserve"> A and D are correct. The MIN function </w:t>
        </w:r>
      </w:ins>
    </w:p>
    <w:p w:rsidR="005522FC" w:rsidRDefault="005522FC" w:rsidP="005522FC">
      <w:pPr>
        <w:pStyle w:val="HTMLPreformatted"/>
        <w:rPr>
          <w:ins w:id="42" w:author="Unknown"/>
          <w:b/>
          <w:bCs/>
        </w:rPr>
      </w:pPr>
      <w:proofErr w:type="gramStart"/>
      <w:ins w:id="43" w:author="Unknown">
        <w:r>
          <w:rPr>
            <w:b/>
            <w:bCs/>
          </w:rPr>
          <w:t>works</w:t>
        </w:r>
        <w:proofErr w:type="gramEnd"/>
        <w:r>
          <w:rPr>
            <w:b/>
            <w:bCs/>
          </w:rPr>
          <w:t xml:space="preserve"> with any character, numeric, or date </w:t>
        </w:r>
        <w:proofErr w:type="spellStart"/>
        <w:r>
          <w:rPr>
            <w:b/>
            <w:bCs/>
          </w:rPr>
          <w:t>datatype</w:t>
        </w:r>
        <w:proofErr w:type="spellEnd"/>
        <w:r>
          <w:rPr>
            <w:b/>
            <w:bCs/>
          </w:rPr>
          <w:t xml:space="preserve">. </w:t>
        </w:r>
      </w:ins>
    </w:p>
    <w:p w:rsidR="005522FC" w:rsidRDefault="005522FC" w:rsidP="005522FC">
      <w:pPr>
        <w:pStyle w:val="HTMLPreformatted"/>
        <w:rPr>
          <w:ins w:id="44" w:author="Unknown"/>
          <w:b/>
          <w:bCs/>
        </w:rPr>
      </w:pPr>
      <w:ins w:id="45" w:author="Unknown">
        <w:r>
          <w:rPr>
            <w:b/>
            <w:bCs/>
          </w:rPr>
          <w:t xml:space="preserve">The LENGTH function is a character function that returns </w:t>
        </w:r>
      </w:ins>
    </w:p>
    <w:p w:rsidR="005522FC" w:rsidRDefault="005522FC" w:rsidP="005522FC">
      <w:pPr>
        <w:pStyle w:val="HTMLPreformatted"/>
        <w:rPr>
          <w:ins w:id="46" w:author="Unknown"/>
          <w:b/>
          <w:bCs/>
        </w:rPr>
      </w:pPr>
      <w:proofErr w:type="gramStart"/>
      <w:ins w:id="47" w:author="Unknown">
        <w:r>
          <w:rPr>
            <w:b/>
            <w:bCs/>
          </w:rPr>
          <w:t>the</w:t>
        </w:r>
        <w:proofErr w:type="gramEnd"/>
        <w:r>
          <w:rPr>
            <w:b/>
            <w:bCs/>
          </w:rPr>
          <w:t xml:space="preserve"> number of letters in a character value. The ROUND </w:t>
        </w:r>
      </w:ins>
    </w:p>
    <w:p w:rsidR="005522FC" w:rsidRDefault="005522FC" w:rsidP="005522FC">
      <w:pPr>
        <w:pStyle w:val="HTMLPreformatted"/>
        <w:rPr>
          <w:ins w:id="48" w:author="Unknown"/>
          <w:b/>
          <w:bCs/>
        </w:rPr>
      </w:pPr>
      <w:proofErr w:type="gramStart"/>
      <w:ins w:id="49" w:author="Unknown">
        <w:r>
          <w:rPr>
            <w:b/>
            <w:bCs/>
          </w:rPr>
          <w:t>function</w:t>
        </w:r>
        <w:proofErr w:type="gramEnd"/>
        <w:r>
          <w:rPr>
            <w:b/>
            <w:bCs/>
          </w:rPr>
          <w:t xml:space="preserve"> works with both numeric and date values.</w:t>
        </w:r>
      </w:ins>
    </w:p>
    <w:p w:rsidR="005522FC" w:rsidRDefault="005522FC" w:rsidP="005522FC">
      <w:pPr>
        <w:pStyle w:val="HTMLPreformatted"/>
        <w:rPr>
          <w:ins w:id="50" w:author="Unknown"/>
          <w:b/>
          <w:bCs/>
        </w:rPr>
      </w:pPr>
    </w:p>
    <w:p w:rsidR="005522FC" w:rsidRDefault="005522FC" w:rsidP="005522FC">
      <w:pPr>
        <w:pStyle w:val="HTMLPreformatted"/>
        <w:rPr>
          <w:ins w:id="51" w:author="Unknown"/>
          <w:b/>
          <w:bCs/>
        </w:rPr>
      </w:pPr>
      <w:ins w:id="52" w:author="Unknown">
        <w:r>
          <w:rPr>
            <w:b/>
            <w:bCs/>
          </w:rPr>
          <w:t xml:space="preserve">29. Q.  Which function do you use to remove all padded </w:t>
        </w:r>
        <w:proofErr w:type="gramStart"/>
        <w:r>
          <w:rPr>
            <w:b/>
            <w:bCs/>
          </w:rPr>
          <w:t>characters</w:t>
        </w:r>
        <w:proofErr w:type="gramEnd"/>
        <w:r>
          <w:rPr>
            <w:b/>
            <w:bCs/>
          </w:rPr>
          <w:t xml:space="preserve"> </w:t>
        </w:r>
      </w:ins>
    </w:p>
    <w:p w:rsidR="005522FC" w:rsidRDefault="005522FC" w:rsidP="005522FC">
      <w:pPr>
        <w:pStyle w:val="HTMLPreformatted"/>
        <w:rPr>
          <w:ins w:id="53" w:author="Unknown"/>
          <w:b/>
          <w:bCs/>
        </w:rPr>
      </w:pPr>
      <w:proofErr w:type="gramStart"/>
      <w:ins w:id="54" w:author="Unknown">
        <w:r>
          <w:rPr>
            <w:b/>
            <w:bCs/>
          </w:rPr>
          <w:t>to</w:t>
        </w:r>
        <w:proofErr w:type="gramEnd"/>
        <w:r>
          <w:rPr>
            <w:b/>
            <w:bCs/>
          </w:rPr>
          <w:t xml:space="preserve"> the right of a character value in a column with a char </w:t>
        </w:r>
        <w:proofErr w:type="spellStart"/>
        <w:r>
          <w:rPr>
            <w:b/>
            <w:bCs/>
          </w:rPr>
          <w:t>datatype</w:t>
        </w:r>
        <w:proofErr w:type="spellEnd"/>
        <w:r>
          <w:rPr>
            <w:b/>
            <w:bCs/>
          </w:rPr>
          <w:t>?</w:t>
        </w:r>
      </w:ins>
    </w:p>
    <w:p w:rsidR="005522FC" w:rsidRDefault="005522FC" w:rsidP="005522FC">
      <w:pPr>
        <w:pStyle w:val="HTMLPreformatted"/>
        <w:rPr>
          <w:ins w:id="55" w:author="Unknown"/>
          <w:b/>
          <w:bCs/>
        </w:rPr>
      </w:pPr>
      <w:ins w:id="56" w:author="Unknown">
        <w:r>
          <w:rPr>
            <w:b/>
            <w:bCs/>
          </w:rPr>
          <w:t>A.</w:t>
        </w:r>
        <w:r>
          <w:rPr>
            <w:b/>
            <w:bCs/>
          </w:rPr>
          <w:tab/>
          <w:t>RTRIM</w:t>
        </w:r>
      </w:ins>
    </w:p>
    <w:p w:rsidR="005522FC" w:rsidRDefault="005522FC" w:rsidP="005522FC">
      <w:pPr>
        <w:pStyle w:val="HTMLPreformatted"/>
        <w:rPr>
          <w:ins w:id="57" w:author="Unknown"/>
          <w:b/>
          <w:bCs/>
        </w:rPr>
      </w:pPr>
      <w:ins w:id="58" w:author="Unknown">
        <w:r>
          <w:rPr>
            <w:b/>
            <w:bCs/>
          </w:rPr>
          <w:t>B.</w:t>
        </w:r>
        <w:r>
          <w:rPr>
            <w:b/>
            <w:bCs/>
          </w:rPr>
          <w:tab/>
          <w:t>RPAD</w:t>
        </w:r>
      </w:ins>
    </w:p>
    <w:p w:rsidR="005522FC" w:rsidRDefault="005522FC" w:rsidP="005522FC">
      <w:pPr>
        <w:pStyle w:val="HTMLPreformatted"/>
        <w:rPr>
          <w:ins w:id="59" w:author="Unknown"/>
          <w:b/>
          <w:bCs/>
        </w:rPr>
      </w:pPr>
      <w:ins w:id="60" w:author="Unknown">
        <w:r>
          <w:rPr>
            <w:b/>
            <w:bCs/>
          </w:rPr>
          <w:t>C.</w:t>
        </w:r>
        <w:r>
          <w:rPr>
            <w:b/>
            <w:bCs/>
          </w:rPr>
          <w:tab/>
          <w:t>TRIM</w:t>
        </w:r>
      </w:ins>
    </w:p>
    <w:p w:rsidR="005522FC" w:rsidRDefault="005522FC" w:rsidP="005522FC">
      <w:pPr>
        <w:pStyle w:val="HTMLPreformatted"/>
        <w:rPr>
          <w:ins w:id="61" w:author="Unknown"/>
          <w:b/>
          <w:bCs/>
        </w:rPr>
      </w:pPr>
    </w:p>
    <w:p w:rsidR="005522FC" w:rsidRDefault="005522FC" w:rsidP="005522FC">
      <w:pPr>
        <w:pStyle w:val="HTMLPreformatted"/>
        <w:rPr>
          <w:ins w:id="62" w:author="Unknown"/>
          <w:b/>
          <w:bCs/>
        </w:rPr>
      </w:pPr>
      <w:ins w:id="63" w:author="Unknown">
        <w:r>
          <w:rPr>
            <w:b/>
            <w:bCs/>
          </w:rPr>
          <w:t xml:space="preserve">     A.  C ï¿½ The TRIM function is used to remove padded spaces. </w:t>
        </w:r>
      </w:ins>
    </w:p>
    <w:p w:rsidR="005522FC" w:rsidRDefault="005522FC" w:rsidP="005522FC">
      <w:pPr>
        <w:pStyle w:val="HTMLPreformatted"/>
        <w:rPr>
          <w:ins w:id="64" w:author="Unknown"/>
          <w:b/>
          <w:bCs/>
        </w:rPr>
      </w:pPr>
      <w:ins w:id="65" w:author="Unknown">
        <w:r>
          <w:rPr>
            <w:b/>
            <w:bCs/>
          </w:rPr>
          <w:t xml:space="preserve">LTRIM and RTRIM functions were included in earlier versions </w:t>
        </w:r>
      </w:ins>
    </w:p>
    <w:p w:rsidR="005522FC" w:rsidRDefault="005522FC" w:rsidP="005522FC">
      <w:pPr>
        <w:pStyle w:val="HTMLPreformatted"/>
        <w:rPr>
          <w:ins w:id="66" w:author="Unknown"/>
          <w:b/>
          <w:bCs/>
        </w:rPr>
      </w:pPr>
      <w:proofErr w:type="gramStart"/>
      <w:ins w:id="67" w:author="Unknown">
        <w:r>
          <w:rPr>
            <w:b/>
            <w:bCs/>
          </w:rPr>
          <w:t>of</w:t>
        </w:r>
        <w:proofErr w:type="gramEnd"/>
        <w:r>
          <w:rPr>
            <w:b/>
            <w:bCs/>
          </w:rPr>
          <w:t xml:space="preserve"> Oracle, but Oracle 8i has replaced them with a single </w:t>
        </w:r>
      </w:ins>
    </w:p>
    <w:p w:rsidR="005522FC" w:rsidRDefault="005522FC" w:rsidP="005522FC">
      <w:pPr>
        <w:pStyle w:val="HTMLPreformatted"/>
        <w:rPr>
          <w:ins w:id="68" w:author="Unknown"/>
          <w:b/>
          <w:bCs/>
        </w:rPr>
      </w:pPr>
      <w:ins w:id="69" w:author="Unknown">
        <w:r>
          <w:rPr>
            <w:b/>
            <w:bCs/>
          </w:rPr>
          <w:t xml:space="preserve">TRIM function </w:t>
        </w:r>
      </w:ins>
    </w:p>
    <w:p w:rsidR="005522FC" w:rsidRDefault="005522FC" w:rsidP="005522FC">
      <w:pPr>
        <w:pStyle w:val="HTMLPreformatted"/>
        <w:rPr>
          <w:ins w:id="70" w:author="Unknown"/>
          <w:b/>
          <w:bCs/>
        </w:rPr>
      </w:pPr>
    </w:p>
    <w:p w:rsidR="005522FC" w:rsidRDefault="005522FC" w:rsidP="005522FC">
      <w:pPr>
        <w:pStyle w:val="HTMLPreformatted"/>
        <w:rPr>
          <w:ins w:id="71" w:author="Unknown"/>
          <w:b/>
          <w:bCs/>
        </w:rPr>
      </w:pPr>
      <w:ins w:id="72" w:author="Unknown">
        <w:r>
          <w:rPr>
            <w:b/>
            <w:bCs/>
          </w:rPr>
          <w:t xml:space="preserve">30.  Q. Which statement do you use to eliminate padded </w:t>
        </w:r>
        <w:proofErr w:type="gramStart"/>
        <w:r>
          <w:rPr>
            <w:b/>
            <w:bCs/>
          </w:rPr>
          <w:t>spaces</w:t>
        </w:r>
        <w:proofErr w:type="gramEnd"/>
      </w:ins>
    </w:p>
    <w:p w:rsidR="005522FC" w:rsidRDefault="005522FC" w:rsidP="005522FC">
      <w:pPr>
        <w:pStyle w:val="HTMLPreformatted"/>
        <w:rPr>
          <w:ins w:id="73" w:author="Unknown"/>
          <w:b/>
          <w:bCs/>
        </w:rPr>
      </w:pPr>
      <w:ins w:id="74" w:author="Unknown">
        <w:r>
          <w:rPr>
            <w:b/>
            <w:bCs/>
          </w:rPr>
          <w:t xml:space="preserve"> </w:t>
        </w:r>
        <w:proofErr w:type="gramStart"/>
        <w:r>
          <w:rPr>
            <w:b/>
            <w:bCs/>
          </w:rPr>
          <w:t>between</w:t>
        </w:r>
        <w:proofErr w:type="gramEnd"/>
        <w:r>
          <w:rPr>
            <w:b/>
            <w:bCs/>
          </w:rPr>
          <w:t xml:space="preserve"> the month and day values in a function TO_CHAR(</w:t>
        </w:r>
        <w:proofErr w:type="spellStart"/>
        <w:r>
          <w:rPr>
            <w:b/>
            <w:bCs/>
          </w:rPr>
          <w:t>SYSDATE,'Month</w:t>
        </w:r>
        <w:proofErr w:type="spellEnd"/>
        <w:r>
          <w:rPr>
            <w:b/>
            <w:bCs/>
          </w:rPr>
          <w:t>, DD, YYYY') ?</w:t>
        </w:r>
      </w:ins>
    </w:p>
    <w:p w:rsidR="005522FC" w:rsidRDefault="005522FC" w:rsidP="005522FC">
      <w:pPr>
        <w:pStyle w:val="HTMLPreformatted"/>
        <w:rPr>
          <w:ins w:id="75" w:author="Unknown"/>
          <w:b/>
          <w:bCs/>
        </w:rPr>
      </w:pPr>
    </w:p>
    <w:p w:rsidR="005522FC" w:rsidRDefault="005522FC" w:rsidP="005522FC">
      <w:pPr>
        <w:pStyle w:val="HTMLPreformatted"/>
        <w:rPr>
          <w:ins w:id="76" w:author="Unknown"/>
          <w:b/>
          <w:bCs/>
        </w:rPr>
      </w:pPr>
      <w:ins w:id="77" w:author="Unknown">
        <w:r>
          <w:rPr>
            <w:b/>
            <w:bCs/>
          </w:rPr>
          <w:t xml:space="preserve">     A. </w:t>
        </w:r>
        <w:proofErr w:type="gramStart"/>
        <w:r>
          <w:rPr>
            <w:b/>
            <w:bCs/>
          </w:rPr>
          <w:t>To</w:t>
        </w:r>
        <w:proofErr w:type="gramEnd"/>
        <w:r>
          <w:rPr>
            <w:b/>
            <w:bCs/>
          </w:rPr>
          <w:t xml:space="preserve"> remove padded spaces, you use the "fm" </w:t>
        </w:r>
      </w:ins>
    </w:p>
    <w:p w:rsidR="005522FC" w:rsidRDefault="005522FC" w:rsidP="005522FC">
      <w:pPr>
        <w:pStyle w:val="HTMLPreformatted"/>
        <w:rPr>
          <w:ins w:id="78" w:author="Unknown"/>
          <w:b/>
          <w:bCs/>
        </w:rPr>
      </w:pPr>
      <w:proofErr w:type="gramStart"/>
      <w:ins w:id="79" w:author="Unknown">
        <w:r>
          <w:rPr>
            <w:b/>
            <w:bCs/>
          </w:rPr>
          <w:t>prefix</w:t>
        </w:r>
        <w:proofErr w:type="gramEnd"/>
        <w:r>
          <w:rPr>
            <w:b/>
            <w:bCs/>
          </w:rPr>
          <w:t xml:space="preserve"> before the date element that contains the spaces.</w:t>
        </w:r>
      </w:ins>
    </w:p>
    <w:p w:rsidR="005522FC" w:rsidRDefault="005522FC" w:rsidP="005522FC">
      <w:pPr>
        <w:pStyle w:val="HTMLPreformatted"/>
        <w:rPr>
          <w:ins w:id="80" w:author="Unknown"/>
          <w:b/>
          <w:bCs/>
        </w:rPr>
      </w:pPr>
      <w:ins w:id="81" w:author="Unknown">
        <w:r>
          <w:rPr>
            <w:b/>
            <w:bCs/>
          </w:rPr>
          <w:t xml:space="preserve">     TO_</w:t>
        </w:r>
        <w:proofErr w:type="gramStart"/>
        <w:r>
          <w:rPr>
            <w:b/>
            <w:bCs/>
          </w:rPr>
          <w:t>CHAR(</w:t>
        </w:r>
        <w:proofErr w:type="spellStart"/>
        <w:proofErr w:type="gramEnd"/>
        <w:r>
          <w:rPr>
            <w:b/>
            <w:bCs/>
          </w:rPr>
          <w:t>SYSDATE,'fmMonth</w:t>
        </w:r>
        <w:proofErr w:type="spellEnd"/>
        <w:r>
          <w:rPr>
            <w:b/>
            <w:bCs/>
          </w:rPr>
          <w:t xml:space="preserve"> DD, YYYY') </w:t>
        </w:r>
      </w:ins>
    </w:p>
    <w:p w:rsidR="005522FC" w:rsidRDefault="005522FC" w:rsidP="005522FC">
      <w:pPr>
        <w:pStyle w:val="HTMLPreformatted"/>
        <w:rPr>
          <w:ins w:id="82" w:author="Unknown"/>
          <w:b/>
          <w:bCs/>
        </w:rPr>
      </w:pPr>
    </w:p>
    <w:p w:rsidR="005522FC" w:rsidRDefault="005522FC" w:rsidP="005522FC">
      <w:pPr>
        <w:pStyle w:val="HTMLPreformatted"/>
        <w:rPr>
          <w:ins w:id="83" w:author="Unknown"/>
          <w:b/>
          <w:bCs/>
        </w:rPr>
      </w:pPr>
      <w:ins w:id="84" w:author="Unknown">
        <w:r>
          <w:rPr>
            <w:b/>
            <w:bCs/>
          </w:rPr>
          <w:t xml:space="preserve">31. Q. Is the WHERE clause must appear always before the GROUP BY clause in SQL </w:t>
        </w:r>
        <w:proofErr w:type="gramStart"/>
        <w:r>
          <w:rPr>
            <w:b/>
            <w:bCs/>
          </w:rPr>
          <w:t>SELECT ?</w:t>
        </w:r>
        <w:proofErr w:type="gramEnd"/>
      </w:ins>
    </w:p>
    <w:p w:rsidR="005522FC" w:rsidRDefault="005522FC" w:rsidP="005522FC">
      <w:pPr>
        <w:pStyle w:val="HTMLPreformatted"/>
        <w:rPr>
          <w:ins w:id="85" w:author="Unknown"/>
          <w:b/>
          <w:bCs/>
        </w:rPr>
      </w:pPr>
    </w:p>
    <w:p w:rsidR="005522FC" w:rsidRDefault="005522FC" w:rsidP="005522FC">
      <w:pPr>
        <w:pStyle w:val="HTMLPreformatted"/>
        <w:rPr>
          <w:ins w:id="86" w:author="Unknown"/>
          <w:b/>
          <w:bCs/>
        </w:rPr>
      </w:pPr>
      <w:ins w:id="87" w:author="Unknown">
        <w:r>
          <w:rPr>
            <w:b/>
            <w:bCs/>
          </w:rPr>
          <w:t xml:space="preserve">    A. Yes.</w:t>
        </w:r>
      </w:ins>
    </w:p>
    <w:p w:rsidR="005522FC" w:rsidRDefault="005522FC" w:rsidP="005522FC">
      <w:pPr>
        <w:pStyle w:val="HTMLPreformatted"/>
        <w:rPr>
          <w:ins w:id="88" w:author="Unknown"/>
          <w:b/>
          <w:bCs/>
        </w:rPr>
      </w:pPr>
      <w:ins w:id="89" w:author="Unknown">
        <w:r>
          <w:rPr>
            <w:b/>
            <w:bCs/>
          </w:rPr>
          <w:t xml:space="preserve">The proper order for SQL SELECT </w:t>
        </w:r>
      </w:ins>
    </w:p>
    <w:p w:rsidR="005522FC" w:rsidRDefault="005522FC" w:rsidP="005522FC">
      <w:pPr>
        <w:pStyle w:val="HTMLPreformatted"/>
        <w:rPr>
          <w:ins w:id="90" w:author="Unknown"/>
          <w:b/>
          <w:bCs/>
        </w:rPr>
      </w:pPr>
      <w:proofErr w:type="gramStart"/>
      <w:ins w:id="91" w:author="Unknown">
        <w:r>
          <w:rPr>
            <w:b/>
            <w:bCs/>
          </w:rPr>
          <w:t>clauses</w:t>
        </w:r>
        <w:proofErr w:type="gramEnd"/>
        <w:r>
          <w:rPr>
            <w:b/>
            <w:bCs/>
          </w:rPr>
          <w:t xml:space="preserve"> is: SELECT, FROM, WHERE, GROUP BY, HAVING, ORDER BY. </w:t>
        </w:r>
      </w:ins>
    </w:p>
    <w:p w:rsidR="005522FC" w:rsidRDefault="005522FC" w:rsidP="005522FC">
      <w:pPr>
        <w:pStyle w:val="HTMLPreformatted"/>
        <w:rPr>
          <w:ins w:id="92" w:author="Unknown"/>
          <w:b/>
          <w:bCs/>
        </w:rPr>
      </w:pPr>
      <w:ins w:id="93" w:author="Unknown">
        <w:r>
          <w:rPr>
            <w:b/>
            <w:bCs/>
          </w:rPr>
          <w:t>Only the SELECT and FROM clause are mandatory.</w:t>
        </w:r>
      </w:ins>
    </w:p>
    <w:p w:rsidR="005522FC" w:rsidRDefault="005522FC" w:rsidP="005522FC">
      <w:pPr>
        <w:pStyle w:val="HTMLPreformatted"/>
        <w:rPr>
          <w:ins w:id="94" w:author="Unknown"/>
          <w:b/>
          <w:bCs/>
        </w:rPr>
      </w:pPr>
    </w:p>
    <w:p w:rsidR="005522FC" w:rsidRDefault="005522FC" w:rsidP="005522FC">
      <w:pPr>
        <w:pStyle w:val="HTMLPreformatted"/>
        <w:rPr>
          <w:ins w:id="95" w:author="Unknown"/>
          <w:b/>
          <w:bCs/>
        </w:rPr>
      </w:pPr>
      <w:ins w:id="96" w:author="Unknown">
        <w:r>
          <w:rPr>
            <w:b/>
            <w:bCs/>
          </w:rPr>
          <w:t xml:space="preserve">32. Q. How Oracle executes a statement with nested </w:t>
        </w:r>
        <w:proofErr w:type="spellStart"/>
        <w:r>
          <w:rPr>
            <w:b/>
            <w:bCs/>
          </w:rPr>
          <w:t>subqueries</w:t>
        </w:r>
        <w:proofErr w:type="spellEnd"/>
        <w:r>
          <w:rPr>
            <w:b/>
            <w:bCs/>
          </w:rPr>
          <w:t>?</w:t>
        </w:r>
      </w:ins>
    </w:p>
    <w:p w:rsidR="005522FC" w:rsidRDefault="005522FC" w:rsidP="005522FC">
      <w:pPr>
        <w:pStyle w:val="HTMLPreformatted"/>
        <w:rPr>
          <w:ins w:id="97" w:author="Unknown"/>
          <w:b/>
          <w:bCs/>
        </w:rPr>
      </w:pPr>
    </w:p>
    <w:p w:rsidR="005522FC" w:rsidRDefault="005522FC" w:rsidP="005522FC">
      <w:pPr>
        <w:pStyle w:val="HTMLPreformatted"/>
        <w:rPr>
          <w:ins w:id="98" w:author="Unknown"/>
          <w:b/>
          <w:bCs/>
        </w:rPr>
      </w:pPr>
      <w:ins w:id="99" w:author="Unknown">
        <w:r>
          <w:rPr>
            <w:b/>
            <w:bCs/>
          </w:rPr>
          <w:t xml:space="preserve">    A. When Oracle executes a statement with nested </w:t>
        </w:r>
        <w:proofErr w:type="spellStart"/>
        <w:r>
          <w:rPr>
            <w:b/>
            <w:bCs/>
          </w:rPr>
          <w:t>subqueries</w:t>
        </w:r>
        <w:proofErr w:type="spellEnd"/>
        <w:r>
          <w:rPr>
            <w:b/>
            <w:bCs/>
          </w:rPr>
          <w:t>,</w:t>
        </w:r>
      </w:ins>
    </w:p>
    <w:p w:rsidR="005522FC" w:rsidRDefault="005522FC" w:rsidP="005522FC">
      <w:pPr>
        <w:pStyle w:val="HTMLPreformatted"/>
        <w:rPr>
          <w:ins w:id="100" w:author="Unknown"/>
          <w:b/>
          <w:bCs/>
        </w:rPr>
      </w:pPr>
      <w:proofErr w:type="gramStart"/>
      <w:ins w:id="101" w:author="Unknown">
        <w:r>
          <w:rPr>
            <w:b/>
            <w:bCs/>
          </w:rPr>
          <w:t>it</w:t>
        </w:r>
        <w:proofErr w:type="gramEnd"/>
        <w:r>
          <w:rPr>
            <w:b/>
            <w:bCs/>
          </w:rPr>
          <w:t xml:space="preserve"> always executes the innermost query first. This query passes its </w:t>
        </w:r>
      </w:ins>
    </w:p>
    <w:p w:rsidR="005522FC" w:rsidRDefault="005522FC" w:rsidP="005522FC">
      <w:pPr>
        <w:pStyle w:val="HTMLPreformatted"/>
        <w:rPr>
          <w:ins w:id="102" w:author="Unknown"/>
          <w:b/>
          <w:bCs/>
        </w:rPr>
      </w:pPr>
      <w:proofErr w:type="gramStart"/>
      <w:ins w:id="103" w:author="Unknown">
        <w:r>
          <w:rPr>
            <w:b/>
            <w:bCs/>
          </w:rPr>
          <w:t>results</w:t>
        </w:r>
        <w:proofErr w:type="gramEnd"/>
        <w:r>
          <w:rPr>
            <w:b/>
            <w:bCs/>
          </w:rPr>
          <w:t xml:space="preserve"> to the next query and so on until it reaches the outermost query. </w:t>
        </w:r>
      </w:ins>
    </w:p>
    <w:p w:rsidR="005522FC" w:rsidRDefault="005522FC" w:rsidP="005522FC">
      <w:pPr>
        <w:pStyle w:val="HTMLPreformatted"/>
        <w:rPr>
          <w:ins w:id="104" w:author="Unknown"/>
          <w:b/>
          <w:bCs/>
        </w:rPr>
      </w:pPr>
      <w:ins w:id="105" w:author="Unknown">
        <w:r>
          <w:rPr>
            <w:b/>
            <w:bCs/>
          </w:rPr>
          <w:t>It is the outermost query that returns a result set.</w:t>
        </w:r>
      </w:ins>
    </w:p>
    <w:p w:rsidR="005522FC" w:rsidRDefault="005522FC" w:rsidP="005522FC">
      <w:pPr>
        <w:pStyle w:val="HTMLPreformatted"/>
        <w:rPr>
          <w:ins w:id="106" w:author="Unknown"/>
          <w:b/>
          <w:bCs/>
        </w:rPr>
      </w:pPr>
    </w:p>
    <w:p w:rsidR="005522FC" w:rsidRDefault="005522FC" w:rsidP="005522FC">
      <w:pPr>
        <w:pStyle w:val="HTMLPreformatted"/>
        <w:rPr>
          <w:ins w:id="107" w:author="Unknown"/>
          <w:b/>
          <w:bCs/>
        </w:rPr>
      </w:pPr>
      <w:ins w:id="108" w:author="Unknown">
        <w:r>
          <w:rPr>
            <w:b/>
            <w:bCs/>
          </w:rPr>
          <w:t xml:space="preserve">33. Q. Which operator do you use to return all of the </w:t>
        </w:r>
        <w:proofErr w:type="gramStart"/>
        <w:r>
          <w:rPr>
            <w:b/>
            <w:bCs/>
          </w:rPr>
          <w:t>rows</w:t>
        </w:r>
        <w:proofErr w:type="gramEnd"/>
        <w:r>
          <w:rPr>
            <w:b/>
            <w:bCs/>
          </w:rPr>
          <w:t xml:space="preserve"> </w:t>
        </w:r>
      </w:ins>
    </w:p>
    <w:p w:rsidR="005522FC" w:rsidRDefault="005522FC" w:rsidP="005522FC">
      <w:pPr>
        <w:pStyle w:val="HTMLPreformatted"/>
        <w:rPr>
          <w:ins w:id="109" w:author="Unknown"/>
          <w:b/>
          <w:bCs/>
        </w:rPr>
      </w:pPr>
      <w:proofErr w:type="gramStart"/>
      <w:ins w:id="110" w:author="Unknown">
        <w:r>
          <w:rPr>
            <w:b/>
            <w:bCs/>
          </w:rPr>
          <w:t>from</w:t>
        </w:r>
        <w:proofErr w:type="gramEnd"/>
        <w:r>
          <w:rPr>
            <w:b/>
            <w:bCs/>
          </w:rPr>
          <w:t xml:space="preserve"> one query except rows are returned in a second query?</w:t>
        </w:r>
      </w:ins>
    </w:p>
    <w:p w:rsidR="005522FC" w:rsidRDefault="005522FC" w:rsidP="005522FC">
      <w:pPr>
        <w:pStyle w:val="HTMLPreformatted"/>
        <w:rPr>
          <w:ins w:id="111" w:author="Unknown"/>
          <w:b/>
          <w:bCs/>
        </w:rPr>
      </w:pPr>
    </w:p>
    <w:p w:rsidR="005522FC" w:rsidRDefault="005522FC" w:rsidP="005522FC">
      <w:pPr>
        <w:pStyle w:val="HTMLPreformatted"/>
        <w:rPr>
          <w:ins w:id="112" w:author="Unknown"/>
          <w:b/>
          <w:bCs/>
        </w:rPr>
      </w:pPr>
      <w:ins w:id="113" w:author="Unknown">
        <w:r>
          <w:rPr>
            <w:b/>
            <w:bCs/>
          </w:rPr>
          <w:t xml:space="preserve">    A. You use the MINUS operator to return all rows from one query except </w:t>
        </w:r>
      </w:ins>
    </w:p>
    <w:p w:rsidR="005522FC" w:rsidRDefault="005522FC" w:rsidP="005522FC">
      <w:pPr>
        <w:pStyle w:val="HTMLPreformatted"/>
        <w:rPr>
          <w:ins w:id="114" w:author="Unknown"/>
          <w:b/>
          <w:bCs/>
        </w:rPr>
      </w:pPr>
      <w:proofErr w:type="gramStart"/>
      <w:ins w:id="115" w:author="Unknown">
        <w:r>
          <w:rPr>
            <w:b/>
            <w:bCs/>
          </w:rPr>
          <w:t>where</w:t>
        </w:r>
        <w:proofErr w:type="gramEnd"/>
        <w:r>
          <w:rPr>
            <w:b/>
            <w:bCs/>
          </w:rPr>
          <w:t xml:space="preserve"> duplicate rows are found in a second query. The UNION operator </w:t>
        </w:r>
      </w:ins>
    </w:p>
    <w:p w:rsidR="005522FC" w:rsidRDefault="005522FC" w:rsidP="005522FC">
      <w:pPr>
        <w:pStyle w:val="HTMLPreformatted"/>
        <w:rPr>
          <w:ins w:id="116" w:author="Unknown"/>
          <w:b/>
          <w:bCs/>
        </w:rPr>
      </w:pPr>
      <w:proofErr w:type="gramStart"/>
      <w:ins w:id="117" w:author="Unknown">
        <w:r>
          <w:rPr>
            <w:b/>
            <w:bCs/>
          </w:rPr>
          <w:t>returns</w:t>
        </w:r>
        <w:proofErr w:type="gramEnd"/>
        <w:r>
          <w:rPr>
            <w:b/>
            <w:bCs/>
          </w:rPr>
          <w:t xml:space="preserve"> all rows from both queries minus duplicates. The UNION ALL operator </w:t>
        </w:r>
      </w:ins>
    </w:p>
    <w:p w:rsidR="005522FC" w:rsidRDefault="005522FC" w:rsidP="005522FC">
      <w:pPr>
        <w:pStyle w:val="HTMLPreformatted"/>
        <w:rPr>
          <w:ins w:id="118" w:author="Unknown"/>
          <w:b/>
          <w:bCs/>
        </w:rPr>
      </w:pPr>
      <w:proofErr w:type="gramStart"/>
      <w:ins w:id="119" w:author="Unknown">
        <w:r>
          <w:rPr>
            <w:b/>
            <w:bCs/>
          </w:rPr>
          <w:t>returns</w:t>
        </w:r>
        <w:proofErr w:type="gramEnd"/>
        <w:r>
          <w:rPr>
            <w:b/>
            <w:bCs/>
          </w:rPr>
          <w:t xml:space="preserve"> all rows from both queries including duplicates. </w:t>
        </w:r>
      </w:ins>
    </w:p>
    <w:p w:rsidR="005522FC" w:rsidRDefault="005522FC" w:rsidP="005522FC">
      <w:pPr>
        <w:pStyle w:val="HTMLPreformatted"/>
        <w:rPr>
          <w:ins w:id="120" w:author="Unknown"/>
          <w:b/>
          <w:bCs/>
        </w:rPr>
      </w:pPr>
      <w:ins w:id="121" w:author="Unknown">
        <w:r>
          <w:rPr>
            <w:b/>
            <w:bCs/>
          </w:rPr>
          <w:t xml:space="preserve">The INTERSECT operator returns only those rows that exist in both queries. </w:t>
        </w:r>
      </w:ins>
    </w:p>
    <w:p w:rsidR="005522FC" w:rsidRDefault="005522FC" w:rsidP="005522FC">
      <w:pPr>
        <w:pStyle w:val="HTMLPreformatted"/>
        <w:rPr>
          <w:ins w:id="122" w:author="Unknown"/>
          <w:b/>
          <w:bCs/>
        </w:rPr>
      </w:pPr>
    </w:p>
    <w:p w:rsidR="005522FC" w:rsidRDefault="005522FC" w:rsidP="005522FC">
      <w:pPr>
        <w:pStyle w:val="HTMLPreformatted"/>
        <w:rPr>
          <w:ins w:id="123" w:author="Unknown"/>
          <w:b/>
          <w:bCs/>
        </w:rPr>
      </w:pPr>
      <w:ins w:id="124" w:author="Unknown">
        <w:r>
          <w:rPr>
            <w:b/>
            <w:bCs/>
          </w:rPr>
          <w:t>34. Q. How you will create a column alias? (Oracle 8i)</w:t>
        </w:r>
      </w:ins>
    </w:p>
    <w:p w:rsidR="005522FC" w:rsidRDefault="005522FC" w:rsidP="005522FC">
      <w:pPr>
        <w:pStyle w:val="HTMLPreformatted"/>
        <w:rPr>
          <w:ins w:id="125" w:author="Unknown"/>
          <w:b/>
          <w:bCs/>
        </w:rPr>
      </w:pPr>
    </w:p>
    <w:p w:rsidR="005522FC" w:rsidRDefault="005522FC" w:rsidP="005522FC">
      <w:pPr>
        <w:pStyle w:val="HTMLPreformatted"/>
        <w:rPr>
          <w:ins w:id="126" w:author="Unknown"/>
          <w:b/>
          <w:bCs/>
        </w:rPr>
      </w:pPr>
      <w:ins w:id="127" w:author="Unknown">
        <w:r>
          <w:rPr>
            <w:b/>
            <w:bCs/>
          </w:rPr>
          <w:t xml:space="preserve">    A. The AS keyword is optional when specifying a column alias. </w:t>
        </w:r>
      </w:ins>
    </w:p>
    <w:p w:rsidR="005522FC" w:rsidRDefault="005522FC" w:rsidP="005522FC">
      <w:pPr>
        <w:pStyle w:val="HTMLPreformatted"/>
        <w:rPr>
          <w:ins w:id="128" w:author="Unknown"/>
          <w:b/>
          <w:bCs/>
        </w:rPr>
      </w:pPr>
      <w:ins w:id="129" w:author="Unknown">
        <w:r>
          <w:rPr>
            <w:b/>
            <w:bCs/>
          </w:rPr>
          <w:t xml:space="preserve">You must enclose the column alias in double quotes when the alias </w:t>
        </w:r>
      </w:ins>
    </w:p>
    <w:p w:rsidR="005522FC" w:rsidRDefault="005522FC" w:rsidP="005522FC">
      <w:pPr>
        <w:pStyle w:val="HTMLPreformatted"/>
        <w:rPr>
          <w:ins w:id="130" w:author="Unknown"/>
          <w:b/>
          <w:bCs/>
        </w:rPr>
      </w:pPr>
      <w:proofErr w:type="gramStart"/>
      <w:ins w:id="131" w:author="Unknown">
        <w:r>
          <w:rPr>
            <w:b/>
            <w:bCs/>
          </w:rPr>
          <w:t>contains</w:t>
        </w:r>
        <w:proofErr w:type="gramEnd"/>
        <w:r>
          <w:rPr>
            <w:b/>
            <w:bCs/>
          </w:rPr>
          <w:t xml:space="preserve"> a space or lowercase letters. If you specify an alias in l</w:t>
        </w:r>
      </w:ins>
    </w:p>
    <w:p w:rsidR="005522FC" w:rsidRDefault="005522FC" w:rsidP="005522FC">
      <w:pPr>
        <w:pStyle w:val="HTMLPreformatted"/>
        <w:rPr>
          <w:ins w:id="132" w:author="Unknown"/>
          <w:b/>
          <w:bCs/>
        </w:rPr>
      </w:pPr>
      <w:proofErr w:type="spellStart"/>
      <w:proofErr w:type="gramStart"/>
      <w:ins w:id="133" w:author="Unknown">
        <w:r>
          <w:rPr>
            <w:b/>
            <w:bCs/>
          </w:rPr>
          <w:t>owercase</w:t>
        </w:r>
        <w:proofErr w:type="spellEnd"/>
        <w:proofErr w:type="gramEnd"/>
        <w:r>
          <w:rPr>
            <w:b/>
            <w:bCs/>
          </w:rPr>
          <w:t xml:space="preserve"> letters without double quotes, the alias will appear in uppercase.</w:t>
        </w:r>
      </w:ins>
    </w:p>
    <w:p w:rsidR="005522FC" w:rsidRDefault="005522FC" w:rsidP="005522FC">
      <w:pPr>
        <w:pStyle w:val="HTMLPreformatted"/>
        <w:rPr>
          <w:ins w:id="134" w:author="Unknown"/>
          <w:b/>
          <w:bCs/>
        </w:rPr>
      </w:pPr>
    </w:p>
    <w:p w:rsidR="005522FC" w:rsidRDefault="005522FC" w:rsidP="005522FC">
      <w:pPr>
        <w:pStyle w:val="HTMLPreformatted"/>
        <w:rPr>
          <w:ins w:id="135" w:author="Unknown"/>
          <w:b/>
          <w:bCs/>
        </w:rPr>
      </w:pPr>
      <w:proofErr w:type="gramStart"/>
      <w:ins w:id="136" w:author="Unknown">
        <w:r>
          <w:rPr>
            <w:b/>
            <w:bCs/>
          </w:rPr>
          <w:t>35  Q</w:t>
        </w:r>
        <w:proofErr w:type="gramEnd"/>
        <w:r>
          <w:rPr>
            <w:b/>
            <w:bCs/>
          </w:rPr>
          <w:t>. Which of the following statements are Data Manipulation Language commands?</w:t>
        </w:r>
      </w:ins>
    </w:p>
    <w:p w:rsidR="005522FC" w:rsidRDefault="005522FC" w:rsidP="005522FC">
      <w:pPr>
        <w:pStyle w:val="HTMLPreformatted"/>
        <w:rPr>
          <w:ins w:id="137" w:author="Unknown"/>
          <w:b/>
          <w:bCs/>
        </w:rPr>
      </w:pPr>
      <w:ins w:id="138" w:author="Unknown">
        <w:r>
          <w:rPr>
            <w:b/>
            <w:bCs/>
          </w:rPr>
          <w:t>A.</w:t>
        </w:r>
        <w:r>
          <w:rPr>
            <w:b/>
            <w:bCs/>
          </w:rPr>
          <w:tab/>
          <w:t>INSERT</w:t>
        </w:r>
      </w:ins>
    </w:p>
    <w:p w:rsidR="005522FC" w:rsidRDefault="005522FC" w:rsidP="005522FC">
      <w:pPr>
        <w:pStyle w:val="HTMLPreformatted"/>
        <w:rPr>
          <w:ins w:id="139" w:author="Unknown"/>
          <w:b/>
          <w:bCs/>
        </w:rPr>
      </w:pPr>
      <w:ins w:id="140" w:author="Unknown">
        <w:r>
          <w:rPr>
            <w:b/>
            <w:bCs/>
          </w:rPr>
          <w:t>B.</w:t>
        </w:r>
        <w:r>
          <w:rPr>
            <w:b/>
            <w:bCs/>
          </w:rPr>
          <w:tab/>
          <w:t>UPDATE</w:t>
        </w:r>
      </w:ins>
    </w:p>
    <w:p w:rsidR="005522FC" w:rsidRDefault="005522FC" w:rsidP="005522FC">
      <w:pPr>
        <w:pStyle w:val="HTMLPreformatted"/>
        <w:rPr>
          <w:ins w:id="141" w:author="Unknown"/>
          <w:b/>
          <w:bCs/>
        </w:rPr>
      </w:pPr>
      <w:ins w:id="142" w:author="Unknown">
        <w:r>
          <w:rPr>
            <w:b/>
            <w:bCs/>
          </w:rPr>
          <w:t>C.</w:t>
        </w:r>
        <w:r>
          <w:rPr>
            <w:b/>
            <w:bCs/>
          </w:rPr>
          <w:tab/>
          <w:t>GRANT</w:t>
        </w:r>
      </w:ins>
    </w:p>
    <w:p w:rsidR="005522FC" w:rsidRDefault="005522FC" w:rsidP="005522FC">
      <w:pPr>
        <w:pStyle w:val="HTMLPreformatted"/>
        <w:rPr>
          <w:ins w:id="143" w:author="Unknown"/>
          <w:b/>
          <w:bCs/>
        </w:rPr>
      </w:pPr>
      <w:ins w:id="144" w:author="Unknown">
        <w:r>
          <w:rPr>
            <w:b/>
            <w:bCs/>
          </w:rPr>
          <w:t>D.</w:t>
        </w:r>
        <w:r>
          <w:rPr>
            <w:b/>
            <w:bCs/>
          </w:rPr>
          <w:tab/>
          <w:t>TRUNCATE</w:t>
        </w:r>
      </w:ins>
    </w:p>
    <w:p w:rsidR="005522FC" w:rsidRDefault="005522FC" w:rsidP="005522FC">
      <w:pPr>
        <w:pStyle w:val="HTMLPreformatted"/>
        <w:rPr>
          <w:ins w:id="145" w:author="Unknown"/>
          <w:b/>
          <w:bCs/>
        </w:rPr>
      </w:pPr>
      <w:ins w:id="146" w:author="Unknown">
        <w:r>
          <w:rPr>
            <w:b/>
            <w:bCs/>
          </w:rPr>
          <w:t>E.</w:t>
        </w:r>
        <w:r>
          <w:rPr>
            <w:b/>
            <w:bCs/>
          </w:rPr>
          <w:tab/>
          <w:t xml:space="preserve">CREATE </w:t>
        </w:r>
      </w:ins>
    </w:p>
    <w:p w:rsidR="005522FC" w:rsidRDefault="005522FC" w:rsidP="005522FC">
      <w:pPr>
        <w:pStyle w:val="HTMLPreformatted"/>
        <w:rPr>
          <w:ins w:id="147" w:author="Unknown"/>
          <w:b/>
          <w:bCs/>
        </w:rPr>
      </w:pPr>
    </w:p>
    <w:p w:rsidR="005522FC" w:rsidRDefault="005522FC" w:rsidP="005522FC">
      <w:pPr>
        <w:pStyle w:val="HTMLPreformatted"/>
        <w:rPr>
          <w:ins w:id="148" w:author="Unknown"/>
          <w:b/>
          <w:bCs/>
        </w:rPr>
      </w:pPr>
      <w:ins w:id="149" w:author="Unknown">
        <w:r>
          <w:rPr>
            <w:b/>
            <w:bCs/>
          </w:rPr>
          <w:t xml:space="preserve">    A.  A and B ï¿½ The INSERT and UPDATE statements are </w:t>
        </w:r>
      </w:ins>
    </w:p>
    <w:p w:rsidR="005522FC" w:rsidRDefault="005522FC" w:rsidP="005522FC">
      <w:pPr>
        <w:pStyle w:val="HTMLPreformatted"/>
        <w:rPr>
          <w:ins w:id="150" w:author="Unknown"/>
          <w:b/>
          <w:bCs/>
        </w:rPr>
      </w:pPr>
      <w:ins w:id="151" w:author="Unknown">
        <w:r>
          <w:rPr>
            <w:b/>
            <w:bCs/>
          </w:rPr>
          <w:t xml:space="preserve">Data Manipulation Language (DML) commands. </w:t>
        </w:r>
      </w:ins>
    </w:p>
    <w:p w:rsidR="005522FC" w:rsidRDefault="005522FC" w:rsidP="005522FC">
      <w:pPr>
        <w:pStyle w:val="HTMLPreformatted"/>
        <w:rPr>
          <w:ins w:id="152" w:author="Unknown"/>
          <w:b/>
          <w:bCs/>
        </w:rPr>
      </w:pPr>
      <w:ins w:id="153" w:author="Unknown">
        <w:r>
          <w:rPr>
            <w:b/>
            <w:bCs/>
          </w:rPr>
          <w:t xml:space="preserve">GRANT is a Data Control Language (DCL) command. </w:t>
        </w:r>
      </w:ins>
    </w:p>
    <w:p w:rsidR="005522FC" w:rsidRDefault="005522FC" w:rsidP="005522FC">
      <w:pPr>
        <w:pStyle w:val="HTMLPreformatted"/>
        <w:rPr>
          <w:ins w:id="154" w:author="Unknown"/>
          <w:b/>
          <w:bCs/>
        </w:rPr>
      </w:pPr>
      <w:ins w:id="155" w:author="Unknown">
        <w:r>
          <w:rPr>
            <w:b/>
            <w:bCs/>
          </w:rPr>
          <w:t>TRUNCATE and CREATE are Data Definition Language (DDL) commands</w:t>
        </w:r>
      </w:ins>
    </w:p>
    <w:p w:rsidR="005522FC" w:rsidRDefault="005522FC" w:rsidP="005522FC">
      <w:pPr>
        <w:pStyle w:val="HTMLPreformatted"/>
        <w:rPr>
          <w:ins w:id="156" w:author="Unknown"/>
          <w:b/>
          <w:bCs/>
        </w:rPr>
      </w:pPr>
    </w:p>
    <w:p w:rsidR="005522FC" w:rsidRDefault="005522FC" w:rsidP="005522FC">
      <w:pPr>
        <w:pStyle w:val="HTMLPreformatted"/>
        <w:rPr>
          <w:ins w:id="157" w:author="Unknown"/>
          <w:b/>
          <w:bCs/>
        </w:rPr>
      </w:pPr>
    </w:p>
    <w:p w:rsidR="005522FC" w:rsidRDefault="005522FC" w:rsidP="005522FC">
      <w:pPr>
        <w:pStyle w:val="HTMLPreformatted"/>
        <w:rPr>
          <w:ins w:id="158" w:author="Unknown"/>
          <w:b/>
          <w:bCs/>
        </w:rPr>
      </w:pPr>
      <w:ins w:id="159" w:author="Unknown">
        <w:r>
          <w:rPr>
            <w:b/>
            <w:bCs/>
          </w:rPr>
          <w:t>36. Question. What is Oracle locking?</w:t>
        </w:r>
      </w:ins>
    </w:p>
    <w:p w:rsidR="005522FC" w:rsidRDefault="005522FC" w:rsidP="005522FC">
      <w:pPr>
        <w:pStyle w:val="HTMLPreformatted"/>
        <w:rPr>
          <w:ins w:id="160" w:author="Unknown"/>
          <w:b/>
          <w:bCs/>
        </w:rPr>
      </w:pPr>
      <w:ins w:id="161" w:author="Unknown">
        <w:r>
          <w:rPr>
            <w:b/>
            <w:bCs/>
          </w:rPr>
          <w:t xml:space="preserve">    A. Oracle uses locking mechanisms to protect data from </w:t>
        </w:r>
      </w:ins>
    </w:p>
    <w:p w:rsidR="005522FC" w:rsidRDefault="005522FC" w:rsidP="005522FC">
      <w:pPr>
        <w:pStyle w:val="HTMLPreformatted"/>
        <w:rPr>
          <w:ins w:id="162" w:author="Unknown"/>
          <w:b/>
          <w:bCs/>
        </w:rPr>
      </w:pPr>
      <w:proofErr w:type="gramStart"/>
      <w:ins w:id="163" w:author="Unknown">
        <w:r>
          <w:rPr>
            <w:b/>
            <w:bCs/>
          </w:rPr>
          <w:t>being</w:t>
        </w:r>
        <w:proofErr w:type="gramEnd"/>
        <w:r>
          <w:rPr>
            <w:b/>
            <w:bCs/>
          </w:rPr>
          <w:t xml:space="preserve"> destroyed by concurrent transactions.</w:t>
        </w:r>
      </w:ins>
    </w:p>
    <w:p w:rsidR="005522FC" w:rsidRDefault="005522FC" w:rsidP="005522FC">
      <w:pPr>
        <w:pStyle w:val="HTMLPreformatted"/>
        <w:rPr>
          <w:ins w:id="164" w:author="Unknown"/>
          <w:b/>
          <w:bCs/>
        </w:rPr>
      </w:pPr>
    </w:p>
    <w:p w:rsidR="005522FC" w:rsidRDefault="005522FC" w:rsidP="005522FC">
      <w:pPr>
        <w:pStyle w:val="HTMLPreformatted"/>
        <w:rPr>
          <w:ins w:id="165" w:author="Unknown"/>
          <w:b/>
          <w:bCs/>
        </w:rPr>
      </w:pPr>
      <w:ins w:id="166" w:author="Unknown">
        <w:r>
          <w:rPr>
            <w:b/>
            <w:bCs/>
          </w:rPr>
          <w:t>37. Question. What Oracle lock modes do you know?</w:t>
        </w:r>
      </w:ins>
    </w:p>
    <w:p w:rsidR="005522FC" w:rsidRDefault="005522FC" w:rsidP="005522FC">
      <w:pPr>
        <w:pStyle w:val="HTMLPreformatted"/>
        <w:rPr>
          <w:ins w:id="167" w:author="Unknown"/>
          <w:b/>
          <w:bCs/>
        </w:rPr>
      </w:pPr>
      <w:ins w:id="168" w:author="Unknown">
        <w:r>
          <w:rPr>
            <w:b/>
            <w:bCs/>
          </w:rPr>
          <w:t xml:space="preserve">     A.  Oracle has two lock modes: shared or exclusive. </w:t>
        </w:r>
      </w:ins>
    </w:p>
    <w:p w:rsidR="005522FC" w:rsidRDefault="005522FC" w:rsidP="005522FC">
      <w:pPr>
        <w:pStyle w:val="HTMLPreformatted"/>
        <w:rPr>
          <w:ins w:id="169" w:author="Unknown"/>
          <w:b/>
          <w:bCs/>
        </w:rPr>
      </w:pPr>
      <w:ins w:id="170" w:author="Unknown">
        <w:r>
          <w:rPr>
            <w:b/>
            <w:bCs/>
          </w:rPr>
          <w:t>Shared locks are set on database resources so that many transactions</w:t>
        </w:r>
      </w:ins>
    </w:p>
    <w:p w:rsidR="005522FC" w:rsidRDefault="005522FC" w:rsidP="005522FC">
      <w:pPr>
        <w:pStyle w:val="HTMLPreformatted"/>
        <w:rPr>
          <w:ins w:id="171" w:author="Unknown"/>
          <w:b/>
          <w:bCs/>
        </w:rPr>
      </w:pPr>
      <w:ins w:id="172" w:author="Unknown">
        <w:r>
          <w:rPr>
            <w:b/>
            <w:bCs/>
          </w:rPr>
          <w:t xml:space="preserve"> </w:t>
        </w:r>
        <w:proofErr w:type="gramStart"/>
        <w:r>
          <w:rPr>
            <w:b/>
            <w:bCs/>
          </w:rPr>
          <w:t>can</w:t>
        </w:r>
        <w:proofErr w:type="gramEnd"/>
        <w:r>
          <w:rPr>
            <w:b/>
            <w:bCs/>
          </w:rPr>
          <w:t xml:space="preserve"> access the resource. </w:t>
        </w:r>
      </w:ins>
    </w:p>
    <w:p w:rsidR="005522FC" w:rsidRDefault="005522FC" w:rsidP="005522FC">
      <w:pPr>
        <w:pStyle w:val="HTMLPreformatted"/>
        <w:rPr>
          <w:ins w:id="173" w:author="Unknown"/>
          <w:b/>
          <w:bCs/>
        </w:rPr>
      </w:pPr>
      <w:ins w:id="174" w:author="Unknown">
        <w:r>
          <w:rPr>
            <w:b/>
            <w:bCs/>
          </w:rPr>
          <w:t xml:space="preserve">Exclusive locks are set on resources that ensure </w:t>
        </w:r>
      </w:ins>
    </w:p>
    <w:p w:rsidR="005522FC" w:rsidRDefault="005522FC" w:rsidP="005522FC">
      <w:pPr>
        <w:pStyle w:val="HTMLPreformatted"/>
        <w:rPr>
          <w:ins w:id="175" w:author="Unknown"/>
          <w:b/>
          <w:bCs/>
        </w:rPr>
      </w:pPr>
      <w:proofErr w:type="gramStart"/>
      <w:ins w:id="176" w:author="Unknown">
        <w:r>
          <w:rPr>
            <w:b/>
            <w:bCs/>
          </w:rPr>
          <w:t>one</w:t>
        </w:r>
        <w:proofErr w:type="gramEnd"/>
        <w:r>
          <w:rPr>
            <w:b/>
            <w:bCs/>
          </w:rPr>
          <w:t xml:space="preserve"> transaction has exclusive access to the database resource</w:t>
        </w:r>
      </w:ins>
    </w:p>
    <w:p w:rsidR="005522FC" w:rsidRDefault="005522FC" w:rsidP="005522FC">
      <w:pPr>
        <w:pStyle w:val="HTMLPreformatted"/>
        <w:rPr>
          <w:ins w:id="177" w:author="Unknown"/>
          <w:b/>
          <w:bCs/>
        </w:rPr>
      </w:pPr>
    </w:p>
    <w:p w:rsidR="005522FC" w:rsidRDefault="005522FC" w:rsidP="005522FC">
      <w:pPr>
        <w:pStyle w:val="HTMLPreformatted"/>
        <w:rPr>
          <w:ins w:id="178" w:author="Unknown"/>
          <w:b/>
          <w:bCs/>
        </w:rPr>
      </w:pPr>
      <w:ins w:id="179" w:author="Unknown">
        <w:r>
          <w:rPr>
            <w:b/>
            <w:bCs/>
          </w:rPr>
          <w:t>38.  Question. What is query optimization?</w:t>
        </w:r>
      </w:ins>
    </w:p>
    <w:p w:rsidR="005522FC" w:rsidRDefault="005522FC" w:rsidP="005522FC">
      <w:pPr>
        <w:pStyle w:val="HTMLPreformatted"/>
        <w:rPr>
          <w:ins w:id="180" w:author="Unknown"/>
          <w:b/>
          <w:bCs/>
        </w:rPr>
      </w:pPr>
      <w:ins w:id="181" w:author="Unknown">
        <w:r>
          <w:rPr>
            <w:b/>
            <w:bCs/>
          </w:rPr>
          <w:t xml:space="preserve">     A.  Query optimization is the part of the query </w:t>
        </w:r>
      </w:ins>
    </w:p>
    <w:p w:rsidR="005522FC" w:rsidRDefault="005522FC" w:rsidP="005522FC">
      <w:pPr>
        <w:pStyle w:val="HTMLPreformatted"/>
        <w:rPr>
          <w:ins w:id="182" w:author="Unknown"/>
          <w:b/>
          <w:bCs/>
        </w:rPr>
      </w:pPr>
      <w:proofErr w:type="gramStart"/>
      <w:ins w:id="183" w:author="Unknown">
        <w:r>
          <w:rPr>
            <w:b/>
            <w:bCs/>
          </w:rPr>
          <w:t>process</w:t>
        </w:r>
        <w:proofErr w:type="gramEnd"/>
        <w:r>
          <w:rPr>
            <w:b/>
            <w:bCs/>
          </w:rPr>
          <w:t xml:space="preserve"> in which the database system compares </w:t>
        </w:r>
      </w:ins>
    </w:p>
    <w:p w:rsidR="005522FC" w:rsidRDefault="005522FC" w:rsidP="005522FC">
      <w:pPr>
        <w:pStyle w:val="HTMLPreformatted"/>
        <w:rPr>
          <w:ins w:id="184" w:author="Unknown"/>
          <w:b/>
          <w:bCs/>
        </w:rPr>
      </w:pPr>
      <w:proofErr w:type="gramStart"/>
      <w:ins w:id="185" w:author="Unknown">
        <w:r>
          <w:rPr>
            <w:b/>
            <w:bCs/>
          </w:rPr>
          <w:t>different</w:t>
        </w:r>
        <w:proofErr w:type="gramEnd"/>
        <w:r>
          <w:rPr>
            <w:b/>
            <w:bCs/>
          </w:rPr>
          <w:t xml:space="preserve"> query strategies and chooses the one with </w:t>
        </w:r>
      </w:ins>
    </w:p>
    <w:p w:rsidR="005522FC" w:rsidRDefault="005522FC" w:rsidP="005522FC">
      <w:pPr>
        <w:pStyle w:val="HTMLPreformatted"/>
        <w:rPr>
          <w:ins w:id="186" w:author="Unknown"/>
          <w:b/>
          <w:bCs/>
        </w:rPr>
      </w:pPr>
      <w:proofErr w:type="gramStart"/>
      <w:ins w:id="187" w:author="Unknown">
        <w:r>
          <w:rPr>
            <w:b/>
            <w:bCs/>
          </w:rPr>
          <w:t>the</w:t>
        </w:r>
        <w:proofErr w:type="gramEnd"/>
        <w:r>
          <w:rPr>
            <w:b/>
            <w:bCs/>
          </w:rPr>
          <w:t xml:space="preserve"> least expected cost</w:t>
        </w:r>
      </w:ins>
    </w:p>
    <w:p w:rsidR="005522FC" w:rsidRDefault="005522FC" w:rsidP="005522FC">
      <w:pPr>
        <w:pStyle w:val="HTMLPreformatted"/>
        <w:rPr>
          <w:ins w:id="188" w:author="Unknown"/>
          <w:b/>
          <w:bCs/>
        </w:rPr>
      </w:pPr>
    </w:p>
    <w:p w:rsidR="005522FC" w:rsidRDefault="005522FC" w:rsidP="005522FC">
      <w:pPr>
        <w:pStyle w:val="HTMLPreformatted"/>
        <w:rPr>
          <w:ins w:id="189" w:author="Unknown"/>
          <w:b/>
          <w:bCs/>
        </w:rPr>
      </w:pPr>
      <w:ins w:id="190" w:author="Unknown">
        <w:r>
          <w:rPr>
            <w:b/>
            <w:bCs/>
          </w:rPr>
          <w:lastRenderedPageBreak/>
          <w:t xml:space="preserve">39.  Question. What are the main components of Database management systems </w:t>
        </w:r>
        <w:proofErr w:type="gramStart"/>
        <w:r>
          <w:rPr>
            <w:b/>
            <w:bCs/>
          </w:rPr>
          <w:t>software.</w:t>
        </w:r>
        <w:proofErr w:type="gramEnd"/>
      </w:ins>
    </w:p>
    <w:p w:rsidR="005522FC" w:rsidRDefault="005522FC" w:rsidP="005522FC">
      <w:pPr>
        <w:pStyle w:val="HTMLPreformatted"/>
        <w:rPr>
          <w:ins w:id="191" w:author="Unknown"/>
          <w:b/>
          <w:bCs/>
        </w:rPr>
      </w:pPr>
      <w:ins w:id="192" w:author="Unknown">
        <w:r>
          <w:rPr>
            <w:b/>
            <w:bCs/>
          </w:rPr>
          <w:t xml:space="preserve">     A. The database management system software includes</w:t>
        </w:r>
      </w:ins>
    </w:p>
    <w:p w:rsidR="005522FC" w:rsidRDefault="005522FC" w:rsidP="005522FC">
      <w:pPr>
        <w:pStyle w:val="HTMLPreformatted"/>
        <w:rPr>
          <w:ins w:id="193" w:author="Unknown"/>
          <w:b/>
          <w:bCs/>
        </w:rPr>
      </w:pPr>
      <w:ins w:id="194" w:author="Unknown">
        <w:r>
          <w:rPr>
            <w:b/>
            <w:bCs/>
          </w:rPr>
          <w:t xml:space="preserve"> </w:t>
        </w:r>
        <w:proofErr w:type="gramStart"/>
        <w:r>
          <w:rPr>
            <w:b/>
            <w:bCs/>
          </w:rPr>
          <w:t>components</w:t>
        </w:r>
        <w:proofErr w:type="gramEnd"/>
        <w:r>
          <w:rPr>
            <w:b/>
            <w:bCs/>
          </w:rPr>
          <w:t xml:space="preserve"> for storage management, concurrency control, transaction </w:t>
        </w:r>
      </w:ins>
    </w:p>
    <w:p w:rsidR="005522FC" w:rsidRDefault="005522FC" w:rsidP="005522FC">
      <w:pPr>
        <w:pStyle w:val="HTMLPreformatted"/>
        <w:rPr>
          <w:ins w:id="195" w:author="Unknown"/>
          <w:b/>
          <w:bCs/>
        </w:rPr>
      </w:pPr>
      <w:proofErr w:type="gramStart"/>
      <w:ins w:id="196" w:author="Unknown">
        <w:r>
          <w:rPr>
            <w:b/>
            <w:bCs/>
          </w:rPr>
          <w:t>processing</w:t>
        </w:r>
        <w:proofErr w:type="gramEnd"/>
        <w:r>
          <w:rPr>
            <w:b/>
            <w:bCs/>
          </w:rPr>
          <w:t>, database manipulation interface, database definition interface,</w:t>
        </w:r>
      </w:ins>
    </w:p>
    <w:p w:rsidR="005522FC" w:rsidRDefault="005522FC" w:rsidP="005522FC">
      <w:pPr>
        <w:pStyle w:val="HTMLPreformatted"/>
        <w:rPr>
          <w:ins w:id="197" w:author="Unknown"/>
          <w:b/>
          <w:bCs/>
        </w:rPr>
      </w:pPr>
      <w:proofErr w:type="gramStart"/>
      <w:ins w:id="198" w:author="Unknown">
        <w:r>
          <w:rPr>
            <w:b/>
            <w:bCs/>
          </w:rPr>
          <w:t>and</w:t>
        </w:r>
        <w:proofErr w:type="gramEnd"/>
        <w:r>
          <w:rPr>
            <w:b/>
            <w:bCs/>
          </w:rPr>
          <w:t xml:space="preserve"> database control interface.</w:t>
        </w:r>
      </w:ins>
    </w:p>
    <w:p w:rsidR="005522FC" w:rsidRDefault="005522FC" w:rsidP="005522FC">
      <w:pPr>
        <w:pStyle w:val="HTMLPreformatted"/>
        <w:rPr>
          <w:ins w:id="199" w:author="Unknown"/>
          <w:b/>
          <w:bCs/>
        </w:rPr>
      </w:pPr>
    </w:p>
    <w:p w:rsidR="005522FC" w:rsidRDefault="005522FC" w:rsidP="005522FC">
      <w:pPr>
        <w:pStyle w:val="HTMLPreformatted"/>
        <w:rPr>
          <w:ins w:id="200" w:author="Unknown"/>
          <w:b/>
          <w:bCs/>
        </w:rPr>
      </w:pPr>
    </w:p>
    <w:p w:rsidR="005522FC" w:rsidRDefault="005522FC" w:rsidP="005522FC">
      <w:pPr>
        <w:pStyle w:val="HTMLPreformatted"/>
        <w:rPr>
          <w:ins w:id="201" w:author="Unknown"/>
          <w:b/>
          <w:bCs/>
        </w:rPr>
      </w:pPr>
      <w:ins w:id="202" w:author="Unknown">
        <w:r>
          <w:rPr>
            <w:b/>
            <w:bCs/>
          </w:rPr>
          <w:t xml:space="preserve">40.  Question. What are the main attributes </w:t>
        </w:r>
        <w:proofErr w:type="gramStart"/>
        <w:r>
          <w:rPr>
            <w:b/>
            <w:bCs/>
          </w:rPr>
          <w:t>of  database</w:t>
        </w:r>
        <w:proofErr w:type="gramEnd"/>
        <w:r>
          <w:rPr>
            <w:b/>
            <w:bCs/>
          </w:rPr>
          <w:t xml:space="preserve"> management system?</w:t>
        </w:r>
      </w:ins>
    </w:p>
    <w:p w:rsidR="005522FC" w:rsidRDefault="005522FC" w:rsidP="005522FC">
      <w:pPr>
        <w:pStyle w:val="HTMLPreformatted"/>
        <w:rPr>
          <w:ins w:id="203" w:author="Unknown"/>
          <w:b/>
          <w:bCs/>
        </w:rPr>
      </w:pPr>
      <w:ins w:id="204" w:author="Unknown">
        <w:r>
          <w:rPr>
            <w:b/>
            <w:bCs/>
          </w:rPr>
          <w:t xml:space="preserve">     A. </w:t>
        </w:r>
        <w:proofErr w:type="gramStart"/>
        <w:r>
          <w:rPr>
            <w:b/>
            <w:bCs/>
          </w:rPr>
          <w:t>A</w:t>
        </w:r>
        <w:proofErr w:type="gramEnd"/>
        <w:r>
          <w:rPr>
            <w:b/>
            <w:bCs/>
          </w:rPr>
          <w:t xml:space="preserve"> database management system is composed of five elements: computer hardware, software, data, people (users), and operations procedures.</w:t>
        </w:r>
      </w:ins>
    </w:p>
    <w:p w:rsidR="005522FC" w:rsidRDefault="005522FC" w:rsidP="005522FC">
      <w:pPr>
        <w:pStyle w:val="HTMLPreformatted"/>
        <w:rPr>
          <w:ins w:id="205" w:author="Unknown"/>
          <w:b/>
          <w:bCs/>
        </w:rPr>
      </w:pPr>
    </w:p>
    <w:p w:rsidR="005522FC" w:rsidRDefault="005522FC" w:rsidP="005522FC">
      <w:pPr>
        <w:pStyle w:val="HTMLPreformatted"/>
        <w:rPr>
          <w:ins w:id="206" w:author="Unknown"/>
          <w:b/>
          <w:bCs/>
        </w:rPr>
      </w:pPr>
      <w:ins w:id="207" w:author="Unknown">
        <w:r>
          <w:rPr>
            <w:b/>
            <w:bCs/>
          </w:rPr>
          <w:t>41.  Question. What is transaction?</w:t>
        </w:r>
      </w:ins>
    </w:p>
    <w:p w:rsidR="005522FC" w:rsidRDefault="005522FC" w:rsidP="005522FC">
      <w:pPr>
        <w:pStyle w:val="HTMLPreformatted"/>
        <w:rPr>
          <w:ins w:id="208" w:author="Unknown"/>
          <w:b/>
          <w:bCs/>
        </w:rPr>
      </w:pPr>
      <w:ins w:id="209" w:author="Unknown">
        <w:r>
          <w:rPr>
            <w:b/>
            <w:bCs/>
          </w:rPr>
          <w:t xml:space="preserve">      A. A transaction is a collection of applications </w:t>
        </w:r>
      </w:ins>
    </w:p>
    <w:p w:rsidR="005522FC" w:rsidRDefault="005522FC" w:rsidP="005522FC">
      <w:pPr>
        <w:pStyle w:val="HTMLPreformatted"/>
        <w:rPr>
          <w:ins w:id="210" w:author="Unknown"/>
          <w:b/>
          <w:bCs/>
        </w:rPr>
      </w:pPr>
      <w:proofErr w:type="gramStart"/>
      <w:ins w:id="211" w:author="Unknown">
        <w:r>
          <w:rPr>
            <w:b/>
            <w:bCs/>
          </w:rPr>
          <w:t>code</w:t>
        </w:r>
        <w:proofErr w:type="gramEnd"/>
        <w:r>
          <w:rPr>
            <w:b/>
            <w:bCs/>
          </w:rPr>
          <w:t xml:space="preserve"> and database manipulation code bound into an indivisible unit of execution.</w:t>
        </w:r>
      </w:ins>
    </w:p>
    <w:p w:rsidR="005522FC" w:rsidRDefault="005522FC" w:rsidP="005522FC">
      <w:pPr>
        <w:pStyle w:val="HTMLPreformatted"/>
        <w:rPr>
          <w:ins w:id="212" w:author="Unknown"/>
          <w:b/>
          <w:bCs/>
        </w:rPr>
      </w:pPr>
      <w:proofErr w:type="gramStart"/>
      <w:ins w:id="213" w:author="Unknown">
        <w:r>
          <w:rPr>
            <w:b/>
            <w:bCs/>
          </w:rPr>
          <w:t>it</w:t>
        </w:r>
        <w:proofErr w:type="gramEnd"/>
        <w:r>
          <w:rPr>
            <w:b/>
            <w:bCs/>
          </w:rPr>
          <w:t xml:space="preserve"> consists from:</w:t>
        </w:r>
      </w:ins>
    </w:p>
    <w:p w:rsidR="005522FC" w:rsidRDefault="005522FC" w:rsidP="005522FC">
      <w:pPr>
        <w:pStyle w:val="HTMLPreformatted"/>
        <w:rPr>
          <w:ins w:id="214" w:author="Unknown"/>
          <w:b/>
          <w:bCs/>
        </w:rPr>
      </w:pPr>
      <w:ins w:id="215" w:author="Unknown">
        <w:r>
          <w:rPr>
            <w:b/>
            <w:bCs/>
          </w:rPr>
          <w:t>BEGIN-TRANSACTION Name</w:t>
        </w:r>
      </w:ins>
    </w:p>
    <w:p w:rsidR="005522FC" w:rsidRDefault="005522FC" w:rsidP="005522FC">
      <w:pPr>
        <w:pStyle w:val="HTMLPreformatted"/>
        <w:rPr>
          <w:ins w:id="216" w:author="Unknown"/>
          <w:b/>
          <w:bCs/>
        </w:rPr>
      </w:pPr>
      <w:ins w:id="217" w:author="Unknown">
        <w:r>
          <w:rPr>
            <w:b/>
            <w:bCs/>
          </w:rPr>
          <w:t>Code</w:t>
        </w:r>
      </w:ins>
    </w:p>
    <w:p w:rsidR="005522FC" w:rsidRDefault="005522FC" w:rsidP="005522FC">
      <w:pPr>
        <w:pStyle w:val="HTMLPreformatted"/>
        <w:rPr>
          <w:ins w:id="218" w:author="Unknown"/>
          <w:b/>
          <w:bCs/>
        </w:rPr>
      </w:pPr>
      <w:ins w:id="219" w:author="Unknown">
        <w:r>
          <w:rPr>
            <w:b/>
            <w:bCs/>
          </w:rPr>
          <w:t>END TRANSACTION Name</w:t>
        </w:r>
      </w:ins>
    </w:p>
    <w:p w:rsidR="005522FC" w:rsidRDefault="005522FC" w:rsidP="005522FC">
      <w:pPr>
        <w:pStyle w:val="HTMLPreformatted"/>
        <w:rPr>
          <w:ins w:id="220" w:author="Unknown"/>
          <w:b/>
          <w:bCs/>
        </w:rPr>
      </w:pPr>
    </w:p>
    <w:p w:rsidR="005522FC" w:rsidRDefault="005522FC" w:rsidP="005522FC">
      <w:pPr>
        <w:pStyle w:val="HTMLPreformatted"/>
        <w:rPr>
          <w:ins w:id="221" w:author="Unknown"/>
          <w:b/>
          <w:bCs/>
        </w:rPr>
      </w:pPr>
      <w:ins w:id="222" w:author="Unknown">
        <w:r>
          <w:rPr>
            <w:b/>
            <w:bCs/>
          </w:rPr>
          <w:t>42.  Question.  What databases do you know?</w:t>
        </w:r>
      </w:ins>
    </w:p>
    <w:p w:rsidR="005522FC" w:rsidRDefault="005522FC" w:rsidP="005522FC">
      <w:pPr>
        <w:pStyle w:val="HTMLPreformatted"/>
        <w:rPr>
          <w:ins w:id="223" w:author="Unknown"/>
          <w:b/>
          <w:bCs/>
        </w:rPr>
      </w:pPr>
      <w:ins w:id="224" w:author="Unknown">
        <w:r>
          <w:rPr>
            <w:b/>
            <w:bCs/>
          </w:rPr>
          <w:t xml:space="preserve">Informix </w:t>
        </w:r>
        <w:r>
          <w:rPr>
            <w:b/>
            <w:bCs/>
          </w:rPr>
          <w:tab/>
        </w:r>
      </w:ins>
    </w:p>
    <w:p w:rsidR="005522FC" w:rsidRDefault="005522FC" w:rsidP="005522FC">
      <w:pPr>
        <w:pStyle w:val="HTMLPreformatted"/>
        <w:rPr>
          <w:ins w:id="225" w:author="Unknown"/>
          <w:b/>
          <w:bCs/>
        </w:rPr>
      </w:pPr>
      <w:ins w:id="226" w:author="Unknown">
        <w:r>
          <w:rPr>
            <w:b/>
            <w:bCs/>
          </w:rPr>
          <w:t xml:space="preserve">DB2 </w:t>
        </w:r>
        <w:r>
          <w:rPr>
            <w:b/>
            <w:bCs/>
          </w:rPr>
          <w:tab/>
        </w:r>
      </w:ins>
    </w:p>
    <w:p w:rsidR="005522FC" w:rsidRDefault="005522FC" w:rsidP="005522FC">
      <w:pPr>
        <w:pStyle w:val="HTMLPreformatted"/>
        <w:rPr>
          <w:ins w:id="227" w:author="Unknown"/>
          <w:b/>
          <w:bCs/>
        </w:rPr>
      </w:pPr>
      <w:ins w:id="228" w:author="Unknown">
        <w:r>
          <w:rPr>
            <w:b/>
            <w:bCs/>
          </w:rPr>
          <w:t xml:space="preserve">SQL </w:t>
        </w:r>
        <w:r>
          <w:rPr>
            <w:b/>
            <w:bCs/>
          </w:rPr>
          <w:tab/>
        </w:r>
      </w:ins>
    </w:p>
    <w:p w:rsidR="005522FC" w:rsidRDefault="005522FC" w:rsidP="005522FC">
      <w:pPr>
        <w:pStyle w:val="HTMLPreformatted"/>
        <w:rPr>
          <w:ins w:id="229" w:author="Unknown"/>
          <w:b/>
          <w:bCs/>
        </w:rPr>
      </w:pPr>
      <w:ins w:id="230" w:author="Unknown">
        <w:r>
          <w:rPr>
            <w:b/>
            <w:bCs/>
          </w:rPr>
          <w:t xml:space="preserve">Oracle </w:t>
        </w:r>
      </w:ins>
    </w:p>
    <w:p w:rsidR="005522FC" w:rsidRDefault="005522FC" w:rsidP="005522FC">
      <w:pPr>
        <w:pStyle w:val="HTMLPreformatted"/>
        <w:rPr>
          <w:ins w:id="231" w:author="Unknown"/>
          <w:b/>
          <w:bCs/>
        </w:rPr>
      </w:pPr>
    </w:p>
    <w:p w:rsidR="005522FC" w:rsidRDefault="005522FC" w:rsidP="005522FC">
      <w:pPr>
        <w:pStyle w:val="HTMLPreformatted"/>
        <w:rPr>
          <w:ins w:id="232" w:author="Unknown"/>
          <w:b/>
          <w:bCs/>
        </w:rPr>
      </w:pPr>
    </w:p>
    <w:p w:rsidR="005522FC" w:rsidRDefault="005522FC" w:rsidP="005522FC">
      <w:pPr>
        <w:pStyle w:val="HTMLPreformatted"/>
        <w:rPr>
          <w:ins w:id="233" w:author="Unknown"/>
          <w:b/>
          <w:bCs/>
        </w:rPr>
      </w:pPr>
      <w:ins w:id="234" w:author="Unknown">
        <w:r>
          <w:rPr>
            <w:b/>
            <w:bCs/>
          </w:rPr>
          <w:t xml:space="preserve">43.  Question. Explain SQL SELECT example: </w:t>
        </w:r>
      </w:ins>
    </w:p>
    <w:p w:rsidR="005522FC" w:rsidRDefault="005522FC" w:rsidP="005522FC">
      <w:pPr>
        <w:pStyle w:val="HTMLPreformatted"/>
        <w:rPr>
          <w:ins w:id="235" w:author="Unknown"/>
          <w:b/>
          <w:bCs/>
        </w:rPr>
      </w:pPr>
      <w:ins w:id="236" w:author="Unknown">
        <w:r>
          <w:rPr>
            <w:b/>
            <w:bCs/>
          </w:rPr>
          <w:t xml:space="preserve">     </w:t>
        </w:r>
        <w:proofErr w:type="gramStart"/>
        <w:r>
          <w:rPr>
            <w:b/>
            <w:bCs/>
          </w:rPr>
          <w:t>select</w:t>
        </w:r>
        <w:proofErr w:type="gramEnd"/>
        <w:r>
          <w:rPr>
            <w:b/>
            <w:bCs/>
          </w:rPr>
          <w:t xml:space="preserve"> </w:t>
        </w:r>
        <w:proofErr w:type="spellStart"/>
        <w:r>
          <w:rPr>
            <w:b/>
            <w:bCs/>
          </w:rPr>
          <w:t>j.FILE_NUM</w:t>
        </w:r>
        <w:proofErr w:type="spellEnd"/>
        <w:r>
          <w:rPr>
            <w:b/>
            <w:bCs/>
          </w:rPr>
          <w:t xml:space="preserve"> </w:t>
        </w:r>
      </w:ins>
    </w:p>
    <w:p w:rsidR="005522FC" w:rsidRDefault="005522FC" w:rsidP="005522FC">
      <w:pPr>
        <w:pStyle w:val="HTMLPreformatted"/>
        <w:rPr>
          <w:ins w:id="237" w:author="Unknown"/>
          <w:b/>
          <w:bCs/>
        </w:rPr>
      </w:pPr>
      <w:ins w:id="238" w:author="Unknown">
        <w:r>
          <w:rPr>
            <w:b/>
            <w:bCs/>
          </w:rPr>
          <w:t xml:space="preserve">  </w:t>
        </w:r>
        <w:proofErr w:type="gramStart"/>
        <w:r>
          <w:rPr>
            <w:b/>
            <w:bCs/>
          </w:rPr>
          <w:t>from</w:t>
        </w:r>
        <w:proofErr w:type="gramEnd"/>
        <w:r>
          <w:rPr>
            <w:b/>
            <w:bCs/>
          </w:rPr>
          <w:t xml:space="preserve"> DB_name.job j, </w:t>
        </w:r>
        <w:proofErr w:type="spellStart"/>
        <w:r>
          <w:rPr>
            <w:b/>
            <w:bCs/>
          </w:rPr>
          <w:t>DB_name.address</w:t>
        </w:r>
        <w:proofErr w:type="spellEnd"/>
        <w:r>
          <w:rPr>
            <w:b/>
            <w:bCs/>
          </w:rPr>
          <w:t xml:space="preserve"> a</w:t>
        </w:r>
      </w:ins>
    </w:p>
    <w:p w:rsidR="005522FC" w:rsidRDefault="005522FC" w:rsidP="005522FC">
      <w:pPr>
        <w:pStyle w:val="HTMLPreformatted"/>
        <w:rPr>
          <w:ins w:id="239" w:author="Unknown"/>
          <w:b/>
          <w:bCs/>
        </w:rPr>
      </w:pPr>
      <w:proofErr w:type="gramStart"/>
      <w:ins w:id="240" w:author="Unknown">
        <w:r>
          <w:rPr>
            <w:b/>
            <w:bCs/>
          </w:rPr>
          <w:t>where</w:t>
        </w:r>
        <w:proofErr w:type="gramEnd"/>
        <w:r>
          <w:rPr>
            <w:b/>
            <w:bCs/>
          </w:rPr>
          <w:t xml:space="preserve"> </w:t>
        </w:r>
        <w:proofErr w:type="spellStart"/>
        <w:r>
          <w:rPr>
            <w:b/>
            <w:bCs/>
          </w:rPr>
          <w:t>j.JOB_TYPE</w:t>
        </w:r>
        <w:proofErr w:type="spellEnd"/>
        <w:r>
          <w:rPr>
            <w:b/>
            <w:bCs/>
          </w:rPr>
          <w:t xml:space="preserve"> ='C' </w:t>
        </w:r>
      </w:ins>
    </w:p>
    <w:p w:rsidR="005522FC" w:rsidRDefault="005522FC" w:rsidP="005522FC">
      <w:pPr>
        <w:pStyle w:val="HTMLPreformatted"/>
        <w:rPr>
          <w:ins w:id="241" w:author="Unknown"/>
          <w:b/>
          <w:bCs/>
        </w:rPr>
      </w:pPr>
      <w:ins w:id="242" w:author="Unknown">
        <w:r>
          <w:rPr>
            <w:b/>
            <w:bCs/>
          </w:rPr>
          <w:t xml:space="preserve">  AND </w:t>
        </w:r>
        <w:proofErr w:type="spellStart"/>
        <w:r>
          <w:rPr>
            <w:b/>
            <w:bCs/>
          </w:rPr>
          <w:t>j.COMPANY_NAME</w:t>
        </w:r>
        <w:proofErr w:type="spellEnd"/>
        <w:r>
          <w:rPr>
            <w:b/>
            <w:bCs/>
          </w:rPr>
          <w:t xml:space="preserve"> = 'TEST6' </w:t>
        </w:r>
      </w:ins>
    </w:p>
    <w:p w:rsidR="005522FC" w:rsidRDefault="005522FC" w:rsidP="005522FC">
      <w:pPr>
        <w:pStyle w:val="HTMLPreformatted"/>
        <w:rPr>
          <w:ins w:id="243" w:author="Unknown"/>
          <w:b/>
          <w:bCs/>
        </w:rPr>
      </w:pPr>
      <w:ins w:id="244" w:author="Unknown">
        <w:r>
          <w:rPr>
            <w:b/>
            <w:bCs/>
          </w:rPr>
          <w:t xml:space="preserve">  AND </w:t>
        </w:r>
        <w:proofErr w:type="spellStart"/>
        <w:r>
          <w:rPr>
            <w:b/>
            <w:bCs/>
          </w:rPr>
          <w:t>j.OFFICE_ID</w:t>
        </w:r>
        <w:proofErr w:type="spellEnd"/>
        <w:r>
          <w:rPr>
            <w:b/>
            <w:bCs/>
          </w:rPr>
          <w:t xml:space="preserve"> = '101'</w:t>
        </w:r>
      </w:ins>
    </w:p>
    <w:p w:rsidR="005522FC" w:rsidRDefault="005522FC" w:rsidP="005522FC">
      <w:pPr>
        <w:pStyle w:val="HTMLPreformatted"/>
        <w:rPr>
          <w:ins w:id="245" w:author="Unknown"/>
          <w:b/>
          <w:bCs/>
        </w:rPr>
      </w:pPr>
      <w:ins w:id="246" w:author="Unknown">
        <w:r>
          <w:rPr>
            <w:b/>
            <w:bCs/>
          </w:rPr>
          <w:t xml:space="preserve">  AND </w:t>
        </w:r>
        <w:proofErr w:type="spellStart"/>
        <w:r>
          <w:rPr>
            <w:b/>
            <w:bCs/>
          </w:rPr>
          <w:t>j.ACTIVE_IND</w:t>
        </w:r>
        <w:proofErr w:type="spellEnd"/>
        <w:r>
          <w:rPr>
            <w:b/>
            <w:bCs/>
          </w:rPr>
          <w:t xml:space="preserve"> = 'Y' </w:t>
        </w:r>
      </w:ins>
    </w:p>
    <w:p w:rsidR="005522FC" w:rsidRDefault="005522FC" w:rsidP="005522FC">
      <w:pPr>
        <w:pStyle w:val="HTMLPreformatted"/>
        <w:rPr>
          <w:ins w:id="247" w:author="Unknown"/>
          <w:b/>
          <w:bCs/>
        </w:rPr>
      </w:pPr>
      <w:ins w:id="248" w:author="Unknown">
        <w:r>
          <w:rPr>
            <w:b/>
            <w:bCs/>
          </w:rPr>
          <w:t xml:space="preserve">  AND </w:t>
        </w:r>
        <w:proofErr w:type="spellStart"/>
        <w:r>
          <w:rPr>
            <w:b/>
            <w:bCs/>
          </w:rPr>
          <w:t>a.ADDRESS_STATUS_ID</w:t>
        </w:r>
        <w:proofErr w:type="spellEnd"/>
        <w:r>
          <w:rPr>
            <w:b/>
            <w:bCs/>
          </w:rPr>
          <w:t xml:space="preserve"> = 'H'</w:t>
        </w:r>
      </w:ins>
    </w:p>
    <w:p w:rsidR="005522FC" w:rsidRDefault="005522FC" w:rsidP="005522FC">
      <w:pPr>
        <w:pStyle w:val="HTMLPreformatted"/>
        <w:rPr>
          <w:ins w:id="249" w:author="Unknown"/>
          <w:b/>
          <w:bCs/>
        </w:rPr>
      </w:pPr>
      <w:ins w:id="250" w:author="Unknown">
        <w:r>
          <w:rPr>
            <w:b/>
            <w:bCs/>
          </w:rPr>
          <w:t xml:space="preserve">  AND </w:t>
        </w:r>
        <w:proofErr w:type="spellStart"/>
        <w:r>
          <w:rPr>
            <w:b/>
            <w:bCs/>
          </w:rPr>
          <w:t>a.OFFICE_ID</w:t>
        </w:r>
        <w:proofErr w:type="spellEnd"/>
        <w:r>
          <w:rPr>
            <w:b/>
            <w:bCs/>
          </w:rPr>
          <w:t xml:space="preserve"> = '101'</w:t>
        </w:r>
      </w:ins>
    </w:p>
    <w:p w:rsidR="005522FC" w:rsidRDefault="005522FC" w:rsidP="005522FC">
      <w:pPr>
        <w:pStyle w:val="HTMLPreformatted"/>
        <w:rPr>
          <w:ins w:id="251" w:author="Unknown"/>
          <w:b/>
          <w:bCs/>
        </w:rPr>
      </w:pPr>
      <w:ins w:id="252" w:author="Unknown">
        <w:r>
          <w:rPr>
            <w:b/>
            <w:bCs/>
          </w:rPr>
          <w:t xml:space="preserve">  AND </w:t>
        </w:r>
        <w:proofErr w:type="spellStart"/>
        <w:r>
          <w:rPr>
            <w:b/>
            <w:bCs/>
          </w:rPr>
          <w:t>a.FILE_NUM</w:t>
        </w:r>
        <w:proofErr w:type="spellEnd"/>
        <w:r>
          <w:rPr>
            <w:b/>
            <w:bCs/>
          </w:rPr>
          <w:t xml:space="preserve"> = </w:t>
        </w:r>
        <w:proofErr w:type="spellStart"/>
        <w:r>
          <w:rPr>
            <w:b/>
            <w:bCs/>
          </w:rPr>
          <w:t>j.FILE_NUM</w:t>
        </w:r>
        <w:proofErr w:type="spellEnd"/>
        <w:r>
          <w:rPr>
            <w:b/>
            <w:bCs/>
          </w:rPr>
          <w:t xml:space="preserve"> order by </w:t>
        </w:r>
        <w:proofErr w:type="spellStart"/>
        <w:r>
          <w:rPr>
            <w:b/>
            <w:bCs/>
          </w:rPr>
          <w:t>j.FILE_NUM</w:t>
        </w:r>
        <w:proofErr w:type="spellEnd"/>
        <w:r>
          <w:rPr>
            <w:b/>
            <w:bCs/>
          </w:rPr>
          <w:t>;</w:t>
        </w:r>
      </w:ins>
    </w:p>
    <w:p w:rsidR="005522FC" w:rsidRDefault="005522FC" w:rsidP="005522FC">
      <w:pPr>
        <w:pStyle w:val="HTMLPreformatted"/>
        <w:rPr>
          <w:ins w:id="253" w:author="Unknown"/>
          <w:b/>
          <w:bCs/>
        </w:rPr>
      </w:pPr>
    </w:p>
    <w:p w:rsidR="005522FC" w:rsidRDefault="005522FC" w:rsidP="005522FC">
      <w:pPr>
        <w:pStyle w:val="HTMLPreformatted"/>
        <w:rPr>
          <w:ins w:id="254" w:author="Unknown"/>
          <w:b/>
          <w:bCs/>
        </w:rPr>
      </w:pPr>
      <w:ins w:id="255" w:author="Unknown">
        <w:r>
          <w:rPr>
            <w:b/>
            <w:bCs/>
          </w:rPr>
          <w:t xml:space="preserve">    Answer: j and </w:t>
        </w:r>
        <w:proofErr w:type="gramStart"/>
        <w:r>
          <w:rPr>
            <w:b/>
            <w:bCs/>
          </w:rPr>
          <w:t>a</w:t>
        </w:r>
        <w:proofErr w:type="gramEnd"/>
        <w:r>
          <w:rPr>
            <w:b/>
            <w:bCs/>
          </w:rPr>
          <w:t xml:space="preserve"> aliases for table names. </w:t>
        </w:r>
        <w:proofErr w:type="gramStart"/>
        <w:r>
          <w:rPr>
            <w:b/>
            <w:bCs/>
          </w:rPr>
          <w:t>this</w:t>
        </w:r>
        <w:proofErr w:type="gramEnd"/>
        <w:r>
          <w:rPr>
            <w:b/>
            <w:bCs/>
          </w:rPr>
          <w:t xml:space="preserve"> is outer joint select </w:t>
        </w:r>
        <w:proofErr w:type="spellStart"/>
        <w:r>
          <w:rPr>
            <w:b/>
            <w:bCs/>
          </w:rPr>
          <w:t>statament</w:t>
        </w:r>
        <w:proofErr w:type="spellEnd"/>
        <w:r>
          <w:rPr>
            <w:b/>
            <w:bCs/>
          </w:rPr>
          <w:t xml:space="preserve"> from two tables.</w:t>
        </w:r>
      </w:ins>
    </w:p>
    <w:p w:rsidR="005522FC" w:rsidRDefault="005522FC" w:rsidP="005522FC">
      <w:pPr>
        <w:pStyle w:val="HTMLPreformatted"/>
        <w:rPr>
          <w:ins w:id="256" w:author="Unknown"/>
          <w:b/>
          <w:bCs/>
        </w:rPr>
      </w:pPr>
    </w:p>
    <w:p w:rsidR="005522FC" w:rsidRDefault="005522FC" w:rsidP="005522FC">
      <w:pPr>
        <w:pStyle w:val="HTMLPreformatted"/>
        <w:rPr>
          <w:ins w:id="257" w:author="Unknown"/>
          <w:b/>
          <w:bCs/>
        </w:rPr>
      </w:pPr>
    </w:p>
    <w:p w:rsidR="005522FC" w:rsidRDefault="005522FC" w:rsidP="005522FC">
      <w:pPr>
        <w:pStyle w:val="HTMLPreformatted"/>
        <w:rPr>
          <w:ins w:id="258" w:author="Unknown"/>
          <w:b/>
          <w:bCs/>
        </w:rPr>
      </w:pPr>
      <w:ins w:id="259" w:author="Unknown">
        <w:r>
          <w:rPr>
            <w:b/>
            <w:bCs/>
          </w:rPr>
          <w:t>44.  Q. Describe some Conversion Functions that you know</w:t>
        </w:r>
      </w:ins>
    </w:p>
    <w:p w:rsidR="005522FC" w:rsidRDefault="005522FC" w:rsidP="005522FC">
      <w:pPr>
        <w:pStyle w:val="HTMLPreformatted"/>
        <w:rPr>
          <w:ins w:id="260" w:author="Unknown"/>
          <w:b/>
          <w:bCs/>
        </w:rPr>
      </w:pPr>
    </w:p>
    <w:p w:rsidR="005522FC" w:rsidRDefault="005522FC" w:rsidP="005522FC">
      <w:pPr>
        <w:pStyle w:val="HTMLPreformatted"/>
        <w:rPr>
          <w:ins w:id="261" w:author="Unknown"/>
          <w:b/>
          <w:bCs/>
        </w:rPr>
      </w:pPr>
      <w:ins w:id="262" w:author="Unknown">
        <w:r>
          <w:rPr>
            <w:b/>
            <w:bCs/>
          </w:rPr>
          <w:t xml:space="preserve">      A. TO_CHAR converts a number / date to a string.</w:t>
        </w:r>
      </w:ins>
    </w:p>
    <w:p w:rsidR="005522FC" w:rsidRDefault="005522FC" w:rsidP="005522FC">
      <w:pPr>
        <w:pStyle w:val="HTMLPreformatted"/>
        <w:rPr>
          <w:ins w:id="263" w:author="Unknown"/>
          <w:b/>
          <w:bCs/>
        </w:rPr>
      </w:pPr>
      <w:ins w:id="264" w:author="Unknown">
        <w:r>
          <w:rPr>
            <w:b/>
            <w:bCs/>
          </w:rPr>
          <w:t xml:space="preserve">         TO_DATE converts a string (representing a date) to a date.</w:t>
        </w:r>
      </w:ins>
    </w:p>
    <w:p w:rsidR="005522FC" w:rsidRDefault="005522FC" w:rsidP="005522FC">
      <w:pPr>
        <w:pStyle w:val="HTMLPreformatted"/>
        <w:rPr>
          <w:ins w:id="265" w:author="Unknown"/>
          <w:b/>
          <w:bCs/>
        </w:rPr>
      </w:pPr>
    </w:p>
    <w:p w:rsidR="005522FC" w:rsidRDefault="005522FC" w:rsidP="005522FC">
      <w:pPr>
        <w:pStyle w:val="HTMLPreformatted"/>
        <w:rPr>
          <w:ins w:id="266" w:author="Unknown"/>
          <w:b/>
          <w:bCs/>
        </w:rPr>
      </w:pPr>
      <w:ins w:id="267" w:author="Unknown">
        <w:r>
          <w:rPr>
            <w:b/>
            <w:bCs/>
          </w:rPr>
          <w:t xml:space="preserve">         TO_NUMBER converts a character string containing digits to a numeric data </w:t>
        </w:r>
        <w:proofErr w:type="gramStart"/>
        <w:r>
          <w:rPr>
            <w:b/>
            <w:bCs/>
          </w:rPr>
          <w:t>type,</w:t>
        </w:r>
        <w:proofErr w:type="gramEnd"/>
        <w:r>
          <w:rPr>
            <w:b/>
            <w:bCs/>
          </w:rPr>
          <w:t xml:space="preserve"> it accepts one parameter which is a column value or a string literal</w:t>
        </w:r>
      </w:ins>
    </w:p>
    <w:p w:rsidR="005522FC" w:rsidRDefault="005522FC" w:rsidP="005522FC">
      <w:pPr>
        <w:pStyle w:val="HTMLPreformatted"/>
        <w:rPr>
          <w:ins w:id="268" w:author="Unknown"/>
          <w:b/>
          <w:bCs/>
        </w:rPr>
      </w:pPr>
    </w:p>
    <w:p w:rsidR="005522FC" w:rsidRDefault="005522FC" w:rsidP="005522FC">
      <w:pPr>
        <w:pStyle w:val="HTMLPreformatted"/>
        <w:rPr>
          <w:ins w:id="269" w:author="Unknown"/>
          <w:b/>
          <w:bCs/>
        </w:rPr>
      </w:pPr>
    </w:p>
    <w:p w:rsidR="005522FC" w:rsidRDefault="005522FC" w:rsidP="005522FC">
      <w:pPr>
        <w:pStyle w:val="HTMLPreformatted"/>
        <w:rPr>
          <w:ins w:id="270" w:author="Unknown"/>
          <w:b/>
          <w:bCs/>
        </w:rPr>
      </w:pPr>
      <w:ins w:id="271" w:author="Unknown">
        <w:r>
          <w:rPr>
            <w:b/>
            <w:bCs/>
          </w:rPr>
          <w:t>45.   Q.  Describe some Group Functions that you know</w:t>
        </w:r>
      </w:ins>
    </w:p>
    <w:p w:rsidR="005522FC" w:rsidRDefault="005522FC" w:rsidP="005522FC">
      <w:pPr>
        <w:pStyle w:val="HTMLPreformatted"/>
        <w:rPr>
          <w:ins w:id="272" w:author="Unknown"/>
          <w:b/>
          <w:bCs/>
        </w:rPr>
      </w:pPr>
    </w:p>
    <w:p w:rsidR="005522FC" w:rsidRDefault="005522FC" w:rsidP="005522FC">
      <w:pPr>
        <w:pStyle w:val="HTMLPreformatted"/>
        <w:rPr>
          <w:ins w:id="273" w:author="Unknown"/>
          <w:b/>
          <w:bCs/>
        </w:rPr>
      </w:pPr>
    </w:p>
    <w:p w:rsidR="005522FC" w:rsidRDefault="005522FC" w:rsidP="005522FC">
      <w:pPr>
        <w:pStyle w:val="HTMLPreformatted"/>
        <w:rPr>
          <w:ins w:id="274" w:author="Unknown"/>
          <w:b/>
          <w:bCs/>
        </w:rPr>
      </w:pPr>
      <w:ins w:id="275" w:author="Unknown">
        <w:r>
          <w:rPr>
            <w:b/>
            <w:bCs/>
          </w:rPr>
          <w:t>A. 1) The COUNT function tells you how many rows were in the result set.</w:t>
        </w:r>
      </w:ins>
    </w:p>
    <w:p w:rsidR="005522FC" w:rsidRDefault="005522FC" w:rsidP="005522FC">
      <w:pPr>
        <w:pStyle w:val="HTMLPreformatted"/>
        <w:rPr>
          <w:ins w:id="276" w:author="Unknown"/>
          <w:b/>
          <w:bCs/>
        </w:rPr>
      </w:pPr>
      <w:ins w:id="277" w:author="Unknown">
        <w:r>
          <w:rPr>
            <w:b/>
            <w:bCs/>
          </w:rPr>
          <w:t xml:space="preserve">      SELECT </w:t>
        </w:r>
        <w:proofErr w:type="gramStart"/>
        <w:r>
          <w:rPr>
            <w:b/>
            <w:bCs/>
          </w:rPr>
          <w:t>COUNT(</w:t>
        </w:r>
        <w:proofErr w:type="gramEnd"/>
        <w:r>
          <w:rPr>
            <w:b/>
            <w:bCs/>
          </w:rPr>
          <w:t xml:space="preserve">*) FROM TESTING.QA </w:t>
        </w:r>
      </w:ins>
    </w:p>
    <w:p w:rsidR="005522FC" w:rsidRDefault="005522FC" w:rsidP="005522FC">
      <w:pPr>
        <w:pStyle w:val="HTMLPreformatted"/>
        <w:rPr>
          <w:ins w:id="278" w:author="Unknown"/>
          <w:b/>
          <w:bCs/>
        </w:rPr>
      </w:pPr>
    </w:p>
    <w:p w:rsidR="005522FC" w:rsidRDefault="005522FC" w:rsidP="005522FC">
      <w:pPr>
        <w:pStyle w:val="HTMLPreformatted"/>
        <w:rPr>
          <w:ins w:id="279" w:author="Unknown"/>
          <w:b/>
          <w:bCs/>
        </w:rPr>
      </w:pPr>
    </w:p>
    <w:p w:rsidR="005522FC" w:rsidRDefault="005522FC" w:rsidP="005522FC">
      <w:pPr>
        <w:pStyle w:val="HTMLPreformatted"/>
        <w:rPr>
          <w:ins w:id="280" w:author="Unknown"/>
          <w:b/>
          <w:bCs/>
        </w:rPr>
      </w:pPr>
      <w:ins w:id="281" w:author="Unknown">
        <w:r>
          <w:rPr>
            <w:b/>
            <w:bCs/>
          </w:rPr>
          <w:lastRenderedPageBreak/>
          <w:t xml:space="preserve">    2) The AVG function tells you the average value of a numeric column.</w:t>
        </w:r>
      </w:ins>
    </w:p>
    <w:p w:rsidR="005522FC" w:rsidRDefault="005522FC" w:rsidP="005522FC">
      <w:pPr>
        <w:pStyle w:val="HTMLPreformatted"/>
        <w:rPr>
          <w:ins w:id="282" w:author="Unknown"/>
          <w:b/>
          <w:bCs/>
        </w:rPr>
      </w:pPr>
      <w:ins w:id="283" w:author="Unknown">
        <w:r>
          <w:rPr>
            <w:b/>
            <w:bCs/>
          </w:rPr>
          <w:t xml:space="preserve">       SELECT </w:t>
        </w:r>
        <w:proofErr w:type="gramStart"/>
        <w:r>
          <w:rPr>
            <w:b/>
            <w:bCs/>
          </w:rPr>
          <w:t>MAX(</w:t>
        </w:r>
        <w:proofErr w:type="gramEnd"/>
        <w:r>
          <w:rPr>
            <w:b/>
            <w:bCs/>
          </w:rPr>
          <w:t>SALARY) FROM TESTING.QA</w:t>
        </w:r>
      </w:ins>
    </w:p>
    <w:p w:rsidR="005522FC" w:rsidRDefault="005522FC" w:rsidP="005522FC">
      <w:pPr>
        <w:pStyle w:val="HTMLPreformatted"/>
        <w:rPr>
          <w:ins w:id="284" w:author="Unknown"/>
          <w:b/>
          <w:bCs/>
        </w:rPr>
      </w:pPr>
    </w:p>
    <w:p w:rsidR="005522FC" w:rsidRDefault="005522FC" w:rsidP="005522FC">
      <w:pPr>
        <w:pStyle w:val="HTMLPreformatted"/>
        <w:rPr>
          <w:ins w:id="285" w:author="Unknown"/>
          <w:b/>
          <w:bCs/>
        </w:rPr>
      </w:pPr>
    </w:p>
    <w:p w:rsidR="005522FC" w:rsidRDefault="005522FC" w:rsidP="005522FC">
      <w:pPr>
        <w:pStyle w:val="HTMLPreformatted"/>
        <w:rPr>
          <w:ins w:id="286" w:author="Unknown"/>
          <w:b/>
          <w:bCs/>
        </w:rPr>
      </w:pPr>
      <w:ins w:id="287" w:author="Unknown">
        <w:r>
          <w:rPr>
            <w:b/>
            <w:bCs/>
          </w:rPr>
          <w:t xml:space="preserve">    3) The MAX and MIN functions tell you the maximum and minimum value of a numeric column.</w:t>
        </w:r>
      </w:ins>
    </w:p>
    <w:p w:rsidR="005522FC" w:rsidRDefault="005522FC" w:rsidP="005522FC">
      <w:pPr>
        <w:pStyle w:val="HTMLPreformatted"/>
        <w:rPr>
          <w:ins w:id="288" w:author="Unknown"/>
          <w:b/>
          <w:bCs/>
        </w:rPr>
      </w:pPr>
      <w:ins w:id="289" w:author="Unknown">
        <w:r>
          <w:rPr>
            <w:b/>
            <w:bCs/>
          </w:rPr>
          <w:t xml:space="preserve">       SELECT </w:t>
        </w:r>
        <w:proofErr w:type="gramStart"/>
        <w:r>
          <w:rPr>
            <w:b/>
            <w:bCs/>
          </w:rPr>
          <w:t>MIN(</w:t>
        </w:r>
        <w:proofErr w:type="gramEnd"/>
        <w:r>
          <w:rPr>
            <w:b/>
            <w:bCs/>
          </w:rPr>
          <w:t xml:space="preserve">SALARY) FROM TESTING.QA  </w:t>
        </w:r>
      </w:ins>
    </w:p>
    <w:p w:rsidR="005522FC" w:rsidRDefault="005522FC" w:rsidP="005522FC">
      <w:pPr>
        <w:pStyle w:val="HTMLPreformatted"/>
        <w:rPr>
          <w:ins w:id="290" w:author="Unknown"/>
          <w:b/>
          <w:bCs/>
        </w:rPr>
      </w:pPr>
    </w:p>
    <w:p w:rsidR="005522FC" w:rsidRDefault="005522FC" w:rsidP="005522FC">
      <w:pPr>
        <w:pStyle w:val="HTMLPreformatted"/>
        <w:rPr>
          <w:ins w:id="291" w:author="Unknown"/>
          <w:b/>
          <w:bCs/>
        </w:rPr>
      </w:pPr>
    </w:p>
    <w:p w:rsidR="005522FC" w:rsidRDefault="005522FC" w:rsidP="005522FC">
      <w:pPr>
        <w:pStyle w:val="HTMLPreformatted"/>
        <w:rPr>
          <w:ins w:id="292" w:author="Unknown"/>
          <w:b/>
          <w:bCs/>
        </w:rPr>
      </w:pPr>
      <w:ins w:id="293" w:author="Unknown">
        <w:r>
          <w:rPr>
            <w:b/>
            <w:bCs/>
          </w:rPr>
          <w:t xml:space="preserve">     4) The SUM function tells you the sum value of a numeric column.</w:t>
        </w:r>
      </w:ins>
    </w:p>
    <w:p w:rsidR="005522FC" w:rsidRDefault="005522FC" w:rsidP="005522FC">
      <w:pPr>
        <w:pStyle w:val="HTMLPreformatted"/>
        <w:rPr>
          <w:ins w:id="294" w:author="Unknown"/>
          <w:b/>
          <w:bCs/>
        </w:rPr>
      </w:pPr>
      <w:ins w:id="295" w:author="Unknown">
        <w:r>
          <w:rPr>
            <w:b/>
            <w:bCs/>
          </w:rPr>
          <w:t xml:space="preserve">        SELECT </w:t>
        </w:r>
        <w:proofErr w:type="gramStart"/>
        <w:r>
          <w:rPr>
            <w:b/>
            <w:bCs/>
          </w:rPr>
          <w:t>SUM(</w:t>
        </w:r>
        <w:proofErr w:type="gramEnd"/>
        <w:r>
          <w:rPr>
            <w:b/>
            <w:bCs/>
          </w:rPr>
          <w:t>SALARY) FROM TESTING.QA</w:t>
        </w:r>
      </w:ins>
    </w:p>
    <w:p w:rsidR="005522FC" w:rsidRDefault="005522FC" w:rsidP="005522FC">
      <w:pPr>
        <w:pStyle w:val="HTMLPreformatted"/>
        <w:rPr>
          <w:ins w:id="296" w:author="Unknown"/>
          <w:b/>
          <w:bCs/>
        </w:rPr>
      </w:pPr>
    </w:p>
    <w:p w:rsidR="005522FC" w:rsidRDefault="005522FC" w:rsidP="005522FC">
      <w:pPr>
        <w:pStyle w:val="HTMLPreformatted"/>
        <w:rPr>
          <w:ins w:id="297" w:author="Unknown"/>
          <w:b/>
          <w:bCs/>
        </w:rPr>
      </w:pPr>
    </w:p>
    <w:p w:rsidR="005522FC" w:rsidRDefault="005522FC" w:rsidP="005522FC">
      <w:pPr>
        <w:pStyle w:val="HTMLPreformatted"/>
        <w:rPr>
          <w:ins w:id="298" w:author="Unknown"/>
          <w:b/>
          <w:bCs/>
        </w:rPr>
      </w:pPr>
      <w:ins w:id="299" w:author="Unknown">
        <w:r>
          <w:rPr>
            <w:b/>
            <w:bCs/>
          </w:rPr>
          <w:t xml:space="preserve">46. Question. What does DML stand for?  </w:t>
        </w:r>
      </w:ins>
    </w:p>
    <w:p w:rsidR="005522FC" w:rsidRDefault="005522FC" w:rsidP="005522FC">
      <w:pPr>
        <w:pStyle w:val="HTMLPreformatted"/>
        <w:rPr>
          <w:ins w:id="300" w:author="Unknown"/>
          <w:b/>
          <w:bCs/>
        </w:rPr>
      </w:pPr>
      <w:ins w:id="301" w:author="Unknown">
        <w:r>
          <w:rPr>
            <w:b/>
            <w:bCs/>
          </w:rPr>
          <w:t xml:space="preserve">     A. DML is Data Manipulation Language statements. (SELECT)</w:t>
        </w:r>
      </w:ins>
    </w:p>
    <w:p w:rsidR="005522FC" w:rsidRDefault="005522FC" w:rsidP="005522FC">
      <w:pPr>
        <w:pStyle w:val="HTMLPreformatted"/>
        <w:rPr>
          <w:ins w:id="302" w:author="Unknown"/>
          <w:b/>
          <w:bCs/>
        </w:rPr>
      </w:pPr>
    </w:p>
    <w:p w:rsidR="005522FC" w:rsidRDefault="005522FC" w:rsidP="005522FC">
      <w:pPr>
        <w:pStyle w:val="HTMLPreformatted"/>
        <w:rPr>
          <w:ins w:id="303" w:author="Unknown"/>
          <w:b/>
          <w:bCs/>
        </w:rPr>
      </w:pPr>
      <w:ins w:id="304" w:author="Unknown">
        <w:r>
          <w:rPr>
            <w:b/>
            <w:bCs/>
          </w:rPr>
          <w:t>47. Question. What does DDL stand for?</w:t>
        </w:r>
      </w:ins>
    </w:p>
    <w:p w:rsidR="005522FC" w:rsidRDefault="005522FC" w:rsidP="005522FC">
      <w:pPr>
        <w:pStyle w:val="HTMLPreformatted"/>
        <w:rPr>
          <w:ins w:id="305" w:author="Unknown"/>
          <w:b/>
          <w:bCs/>
        </w:rPr>
      </w:pPr>
      <w:ins w:id="306" w:author="Unknown">
        <w:r>
          <w:rPr>
            <w:b/>
            <w:bCs/>
          </w:rPr>
          <w:t xml:space="preserve">    A. DDL is Data Definition Language statements. (CREATE)</w:t>
        </w:r>
      </w:ins>
    </w:p>
    <w:p w:rsidR="005522FC" w:rsidRDefault="005522FC" w:rsidP="005522FC">
      <w:pPr>
        <w:pStyle w:val="HTMLPreformatted"/>
        <w:rPr>
          <w:ins w:id="307" w:author="Unknown"/>
          <w:b/>
          <w:bCs/>
        </w:rPr>
      </w:pPr>
    </w:p>
    <w:p w:rsidR="005522FC" w:rsidRDefault="005522FC" w:rsidP="005522FC">
      <w:pPr>
        <w:pStyle w:val="HTMLPreformatted"/>
        <w:rPr>
          <w:ins w:id="308" w:author="Unknown"/>
          <w:b/>
          <w:bCs/>
        </w:rPr>
      </w:pPr>
      <w:ins w:id="309" w:author="Unknown">
        <w:r>
          <w:rPr>
            <w:b/>
            <w:bCs/>
          </w:rPr>
          <w:t>48.  Question. What does DCL stand for?</w:t>
        </w:r>
      </w:ins>
    </w:p>
    <w:p w:rsidR="005522FC" w:rsidRDefault="005522FC" w:rsidP="005522FC">
      <w:pPr>
        <w:pStyle w:val="HTMLPreformatted"/>
        <w:rPr>
          <w:ins w:id="310" w:author="Unknown"/>
          <w:b/>
          <w:bCs/>
        </w:rPr>
      </w:pPr>
    </w:p>
    <w:p w:rsidR="005522FC" w:rsidRDefault="005522FC" w:rsidP="005522FC">
      <w:pPr>
        <w:pStyle w:val="HTMLPreformatted"/>
        <w:rPr>
          <w:ins w:id="311" w:author="Unknown"/>
          <w:b/>
          <w:bCs/>
        </w:rPr>
      </w:pPr>
      <w:ins w:id="312" w:author="Unknown">
        <w:r>
          <w:rPr>
            <w:b/>
            <w:bCs/>
          </w:rPr>
          <w:t xml:space="preserve">     A. DCL is Data Control Language statements. (COMMIT)</w:t>
        </w:r>
      </w:ins>
    </w:p>
    <w:p w:rsidR="005522FC" w:rsidRDefault="005522FC" w:rsidP="005522FC">
      <w:pPr>
        <w:pStyle w:val="HTMLPreformatted"/>
        <w:rPr>
          <w:ins w:id="313" w:author="Unknown"/>
          <w:b/>
          <w:bCs/>
        </w:rPr>
      </w:pPr>
    </w:p>
    <w:p w:rsidR="005522FC" w:rsidRDefault="005522FC" w:rsidP="005522FC">
      <w:pPr>
        <w:pStyle w:val="HTMLPreformatted"/>
        <w:rPr>
          <w:ins w:id="314" w:author="Unknown"/>
          <w:b/>
          <w:bCs/>
        </w:rPr>
      </w:pPr>
      <w:ins w:id="315" w:author="Unknown">
        <w:r>
          <w:rPr>
            <w:b/>
            <w:bCs/>
          </w:rPr>
          <w:t>49.  Question: Describe SQL comments.</w:t>
        </w:r>
      </w:ins>
    </w:p>
    <w:p w:rsidR="005522FC" w:rsidRDefault="005522FC" w:rsidP="005522FC">
      <w:pPr>
        <w:pStyle w:val="HTMLPreformatted"/>
        <w:rPr>
          <w:ins w:id="316" w:author="Unknown"/>
          <w:b/>
          <w:bCs/>
        </w:rPr>
      </w:pPr>
    </w:p>
    <w:p w:rsidR="005522FC" w:rsidRDefault="005522FC" w:rsidP="005522FC">
      <w:pPr>
        <w:pStyle w:val="HTMLPreformatted"/>
        <w:rPr>
          <w:ins w:id="317" w:author="Unknown"/>
          <w:b/>
          <w:bCs/>
        </w:rPr>
      </w:pPr>
      <w:ins w:id="318" w:author="Unknown">
        <w:r>
          <w:rPr>
            <w:b/>
            <w:bCs/>
          </w:rPr>
          <w:t xml:space="preserve">     A. SQL comments are introduced by two consecutive hyphens</w:t>
        </w:r>
      </w:ins>
    </w:p>
    <w:p w:rsidR="005522FC" w:rsidRDefault="005522FC" w:rsidP="005522FC">
      <w:pPr>
        <w:pStyle w:val="HTMLPreformatted"/>
        <w:rPr>
          <w:ins w:id="319" w:author="Unknown"/>
          <w:b/>
          <w:bCs/>
        </w:rPr>
      </w:pPr>
      <w:ins w:id="320" w:author="Unknown">
        <w:r>
          <w:rPr>
            <w:b/>
            <w:bCs/>
          </w:rPr>
          <w:t xml:space="preserve">     (--) and ended by the end of the line.</w:t>
        </w:r>
      </w:ins>
    </w:p>
    <w:p w:rsidR="005522FC" w:rsidRDefault="005522FC" w:rsidP="005522FC">
      <w:pPr>
        <w:pStyle w:val="HTMLPreformatted"/>
        <w:rPr>
          <w:ins w:id="321" w:author="Unknown"/>
          <w:b/>
          <w:bCs/>
        </w:rPr>
      </w:pPr>
    </w:p>
    <w:p w:rsidR="005522FC" w:rsidRDefault="005522FC" w:rsidP="005522FC">
      <w:pPr>
        <w:pStyle w:val="HTMLPreformatted"/>
        <w:rPr>
          <w:ins w:id="322" w:author="Unknown"/>
          <w:b/>
          <w:bCs/>
        </w:rPr>
      </w:pPr>
      <w:ins w:id="323" w:author="Unknown">
        <w:r>
          <w:rPr>
            <w:b/>
            <w:bCs/>
          </w:rPr>
          <w:t>50.   Q. In what sequence SQL statement are processed?</w:t>
        </w:r>
      </w:ins>
    </w:p>
    <w:p w:rsidR="005522FC" w:rsidRDefault="005522FC" w:rsidP="005522FC">
      <w:pPr>
        <w:pStyle w:val="HTMLPreformatted"/>
        <w:rPr>
          <w:ins w:id="324" w:author="Unknown"/>
          <w:b/>
          <w:bCs/>
        </w:rPr>
      </w:pPr>
      <w:ins w:id="325" w:author="Unknown">
        <w:r>
          <w:rPr>
            <w:b/>
            <w:bCs/>
          </w:rPr>
          <w:t xml:space="preserve"> </w:t>
        </w:r>
      </w:ins>
    </w:p>
    <w:p w:rsidR="005522FC" w:rsidRDefault="005522FC" w:rsidP="005522FC">
      <w:pPr>
        <w:pStyle w:val="HTMLPreformatted"/>
        <w:rPr>
          <w:ins w:id="326" w:author="Unknown"/>
          <w:b/>
          <w:bCs/>
        </w:rPr>
      </w:pPr>
      <w:ins w:id="327" w:author="Unknown">
        <w:r>
          <w:rPr>
            <w:b/>
            <w:bCs/>
          </w:rPr>
          <w:t xml:space="preserve">      A. The clauses of the </w:t>
        </w:r>
        <w:proofErr w:type="spellStart"/>
        <w:r>
          <w:rPr>
            <w:b/>
            <w:bCs/>
          </w:rPr>
          <w:t>subselect</w:t>
        </w:r>
        <w:proofErr w:type="spellEnd"/>
        <w:r>
          <w:rPr>
            <w:b/>
            <w:bCs/>
          </w:rPr>
          <w:t xml:space="preserve"> are processed in the following sequence (DB2):</w:t>
        </w:r>
      </w:ins>
    </w:p>
    <w:p w:rsidR="005522FC" w:rsidRDefault="005522FC" w:rsidP="005522FC">
      <w:pPr>
        <w:pStyle w:val="HTMLPreformatted"/>
        <w:rPr>
          <w:ins w:id="328" w:author="Unknown"/>
          <w:b/>
          <w:bCs/>
        </w:rPr>
      </w:pPr>
      <w:ins w:id="329" w:author="Unknown">
        <w:r>
          <w:rPr>
            <w:b/>
            <w:bCs/>
          </w:rPr>
          <w:t>1. FROM clause</w:t>
        </w:r>
      </w:ins>
    </w:p>
    <w:p w:rsidR="005522FC" w:rsidRDefault="005522FC" w:rsidP="005522FC">
      <w:pPr>
        <w:pStyle w:val="HTMLPreformatted"/>
        <w:rPr>
          <w:ins w:id="330" w:author="Unknown"/>
          <w:b/>
          <w:bCs/>
        </w:rPr>
      </w:pPr>
      <w:ins w:id="331" w:author="Unknown">
        <w:r>
          <w:rPr>
            <w:b/>
            <w:bCs/>
          </w:rPr>
          <w:t>2. WHERE clause</w:t>
        </w:r>
      </w:ins>
    </w:p>
    <w:p w:rsidR="005522FC" w:rsidRDefault="005522FC" w:rsidP="005522FC">
      <w:pPr>
        <w:pStyle w:val="HTMLPreformatted"/>
        <w:rPr>
          <w:ins w:id="332" w:author="Unknown"/>
          <w:b/>
          <w:bCs/>
        </w:rPr>
      </w:pPr>
      <w:ins w:id="333" w:author="Unknown">
        <w:r>
          <w:rPr>
            <w:b/>
            <w:bCs/>
          </w:rPr>
          <w:t>3. GROUP BY clause</w:t>
        </w:r>
      </w:ins>
    </w:p>
    <w:p w:rsidR="005522FC" w:rsidRDefault="005522FC" w:rsidP="005522FC">
      <w:pPr>
        <w:pStyle w:val="HTMLPreformatted"/>
        <w:rPr>
          <w:ins w:id="334" w:author="Unknown"/>
          <w:b/>
          <w:bCs/>
        </w:rPr>
      </w:pPr>
      <w:ins w:id="335" w:author="Unknown">
        <w:r>
          <w:rPr>
            <w:b/>
            <w:bCs/>
          </w:rPr>
          <w:t>4. HAVING clause</w:t>
        </w:r>
      </w:ins>
    </w:p>
    <w:p w:rsidR="005522FC" w:rsidRDefault="005522FC" w:rsidP="005522FC">
      <w:pPr>
        <w:pStyle w:val="HTMLPreformatted"/>
        <w:rPr>
          <w:ins w:id="336" w:author="Unknown"/>
          <w:b/>
          <w:bCs/>
        </w:rPr>
      </w:pPr>
      <w:ins w:id="337" w:author="Unknown">
        <w:r>
          <w:rPr>
            <w:b/>
            <w:bCs/>
          </w:rPr>
          <w:t>5. SELECT clause</w:t>
        </w:r>
      </w:ins>
    </w:p>
    <w:p w:rsidR="005522FC" w:rsidRDefault="005522FC" w:rsidP="005522FC">
      <w:pPr>
        <w:pStyle w:val="HTMLPreformatted"/>
        <w:rPr>
          <w:ins w:id="338" w:author="Unknown"/>
          <w:b/>
          <w:bCs/>
        </w:rPr>
      </w:pPr>
      <w:ins w:id="339" w:author="Unknown">
        <w:r>
          <w:rPr>
            <w:b/>
            <w:bCs/>
          </w:rPr>
          <w:t>6. ORDER BY clause</w:t>
        </w:r>
      </w:ins>
    </w:p>
    <w:p w:rsidR="005522FC" w:rsidRDefault="005522FC" w:rsidP="005522FC">
      <w:pPr>
        <w:pStyle w:val="HTMLPreformatted"/>
        <w:rPr>
          <w:ins w:id="340" w:author="Unknown"/>
          <w:b/>
          <w:bCs/>
        </w:rPr>
      </w:pPr>
      <w:ins w:id="341" w:author="Unknown">
        <w:r>
          <w:rPr>
            <w:b/>
            <w:bCs/>
          </w:rPr>
          <w:t xml:space="preserve">7. FETCH FIRST clause </w:t>
        </w:r>
      </w:ins>
    </w:p>
    <w:p w:rsidR="005522FC" w:rsidRDefault="005522FC" w:rsidP="005522FC">
      <w:pPr>
        <w:pStyle w:val="HTMLPreformatted"/>
        <w:rPr>
          <w:ins w:id="342" w:author="Unknown"/>
          <w:b/>
          <w:bCs/>
        </w:rPr>
      </w:pPr>
    </w:p>
    <w:p w:rsidR="005522FC" w:rsidRDefault="005522FC" w:rsidP="005522FC">
      <w:pPr>
        <w:pStyle w:val="HTMLPreformatted"/>
        <w:rPr>
          <w:ins w:id="343" w:author="Unknown"/>
          <w:b/>
          <w:bCs/>
        </w:rPr>
      </w:pPr>
      <w:ins w:id="344" w:author="Unknown">
        <w:r>
          <w:rPr>
            <w:b/>
            <w:bCs/>
          </w:rPr>
          <w:t>51.    Q. Describe TO_DATE function.</w:t>
        </w:r>
      </w:ins>
    </w:p>
    <w:p w:rsidR="005522FC" w:rsidRDefault="005522FC" w:rsidP="005522FC">
      <w:pPr>
        <w:pStyle w:val="HTMLPreformatted"/>
        <w:rPr>
          <w:ins w:id="345" w:author="Unknown"/>
          <w:b/>
          <w:bCs/>
        </w:rPr>
      </w:pPr>
    </w:p>
    <w:p w:rsidR="005522FC" w:rsidRDefault="005522FC" w:rsidP="005522FC">
      <w:pPr>
        <w:pStyle w:val="HTMLPreformatted"/>
        <w:rPr>
          <w:ins w:id="346" w:author="Unknown"/>
          <w:b/>
          <w:bCs/>
        </w:rPr>
      </w:pPr>
      <w:ins w:id="347" w:author="Unknown">
        <w:r>
          <w:rPr>
            <w:b/>
            <w:bCs/>
          </w:rPr>
          <w:t xml:space="preserve">       A. The TO_DATE function returns a timestamp from a character string </w:t>
        </w:r>
      </w:ins>
    </w:p>
    <w:p w:rsidR="005522FC" w:rsidRDefault="005522FC" w:rsidP="005522FC">
      <w:pPr>
        <w:pStyle w:val="HTMLPreformatted"/>
        <w:rPr>
          <w:ins w:id="348" w:author="Unknown"/>
          <w:b/>
          <w:bCs/>
        </w:rPr>
      </w:pPr>
      <w:proofErr w:type="gramStart"/>
      <w:ins w:id="349" w:author="Unknown">
        <w:r>
          <w:rPr>
            <w:b/>
            <w:bCs/>
          </w:rPr>
          <w:t>that</w:t>
        </w:r>
        <w:proofErr w:type="gramEnd"/>
        <w:r>
          <w:rPr>
            <w:b/>
            <w:bCs/>
          </w:rPr>
          <w:t xml:space="preserve"> has been interpreted using a character template.</w:t>
        </w:r>
      </w:ins>
    </w:p>
    <w:p w:rsidR="005522FC" w:rsidRDefault="005522FC" w:rsidP="005522FC">
      <w:pPr>
        <w:pStyle w:val="HTMLPreformatted"/>
        <w:rPr>
          <w:ins w:id="350" w:author="Unknown"/>
          <w:b/>
          <w:bCs/>
        </w:rPr>
      </w:pPr>
      <w:ins w:id="351" w:author="Unknown">
        <w:r>
          <w:rPr>
            <w:b/>
            <w:bCs/>
          </w:rPr>
          <w:t>TO_DATE is a synonym for TIMESTAMP_FORMAT.</w:t>
        </w:r>
      </w:ins>
    </w:p>
    <w:p w:rsidR="005522FC" w:rsidRDefault="005522FC" w:rsidP="005522FC">
      <w:pPr>
        <w:pStyle w:val="HTMLPreformatted"/>
        <w:rPr>
          <w:ins w:id="352" w:author="Unknown"/>
          <w:b/>
          <w:bCs/>
        </w:rPr>
      </w:pPr>
    </w:p>
    <w:p w:rsidR="005522FC" w:rsidRDefault="005522FC" w:rsidP="005522FC">
      <w:pPr>
        <w:pStyle w:val="HTMLPreformatted"/>
        <w:rPr>
          <w:ins w:id="353" w:author="Unknown"/>
          <w:b/>
          <w:bCs/>
        </w:rPr>
      </w:pPr>
      <w:ins w:id="354" w:author="Unknown">
        <w:r>
          <w:rPr>
            <w:b/>
            <w:bCs/>
          </w:rPr>
          <w:t>52.    Question:</w:t>
        </w:r>
      </w:ins>
    </w:p>
    <w:p w:rsidR="005522FC" w:rsidRDefault="005522FC" w:rsidP="005522FC">
      <w:pPr>
        <w:pStyle w:val="HTMLPreformatted"/>
        <w:rPr>
          <w:ins w:id="355" w:author="Unknown"/>
          <w:b/>
          <w:bCs/>
        </w:rPr>
      </w:pPr>
      <w:ins w:id="356" w:author="Unknown">
        <w:r>
          <w:rPr>
            <w:b/>
            <w:bCs/>
          </w:rPr>
          <w:t xml:space="preserve"> In the domain table we have status as a numeric value from 01 to 04 and </w:t>
        </w:r>
        <w:proofErr w:type="gramStart"/>
        <w:r>
          <w:rPr>
            <w:b/>
            <w:bCs/>
          </w:rPr>
          <w:t>we</w:t>
        </w:r>
        <w:proofErr w:type="gramEnd"/>
      </w:ins>
    </w:p>
    <w:p w:rsidR="005522FC" w:rsidRDefault="005522FC" w:rsidP="005522FC">
      <w:pPr>
        <w:pStyle w:val="HTMLPreformatted"/>
        <w:rPr>
          <w:ins w:id="357" w:author="Unknown"/>
          <w:b/>
          <w:bCs/>
        </w:rPr>
      </w:pPr>
      <w:ins w:id="358" w:author="Unknown">
        <w:r>
          <w:rPr>
            <w:b/>
            <w:bCs/>
          </w:rPr>
          <w:t xml:space="preserve"> </w:t>
        </w:r>
        <w:proofErr w:type="gramStart"/>
        <w:r>
          <w:rPr>
            <w:b/>
            <w:bCs/>
          </w:rPr>
          <w:t>have</w:t>
        </w:r>
        <w:proofErr w:type="gramEnd"/>
        <w:r>
          <w:rPr>
            <w:b/>
            <w:bCs/>
          </w:rPr>
          <w:t xml:space="preserve"> text definition of these values in the design document.</w:t>
        </w:r>
      </w:ins>
    </w:p>
    <w:p w:rsidR="005522FC" w:rsidRDefault="005522FC" w:rsidP="005522FC">
      <w:pPr>
        <w:pStyle w:val="HTMLPreformatted"/>
        <w:rPr>
          <w:ins w:id="359" w:author="Unknown"/>
          <w:b/>
          <w:bCs/>
        </w:rPr>
      </w:pPr>
      <w:ins w:id="360" w:author="Unknown">
        <w:r>
          <w:rPr>
            <w:b/>
            <w:bCs/>
          </w:rPr>
          <w:t xml:space="preserve"> Write SQL query to see the result as a text definitions that is corresponded</w:t>
        </w:r>
      </w:ins>
    </w:p>
    <w:p w:rsidR="005522FC" w:rsidRDefault="005522FC" w:rsidP="005522FC">
      <w:pPr>
        <w:pStyle w:val="HTMLPreformatted"/>
        <w:rPr>
          <w:ins w:id="361" w:author="Unknown"/>
          <w:b/>
          <w:bCs/>
        </w:rPr>
      </w:pPr>
      <w:ins w:id="362" w:author="Unknown">
        <w:r>
          <w:rPr>
            <w:b/>
            <w:bCs/>
          </w:rPr>
          <w:t xml:space="preserve"> </w:t>
        </w:r>
        <w:proofErr w:type="gramStart"/>
        <w:r>
          <w:rPr>
            <w:b/>
            <w:bCs/>
          </w:rPr>
          <w:t>to</w:t>
        </w:r>
        <w:proofErr w:type="gramEnd"/>
        <w:r>
          <w:rPr>
            <w:b/>
            <w:bCs/>
          </w:rPr>
          <w:t xml:space="preserve"> these values. (DB2)</w:t>
        </w:r>
      </w:ins>
    </w:p>
    <w:p w:rsidR="005522FC" w:rsidRDefault="005522FC" w:rsidP="005522FC">
      <w:pPr>
        <w:pStyle w:val="HTMLPreformatted"/>
        <w:rPr>
          <w:ins w:id="363" w:author="Unknown"/>
          <w:b/>
          <w:bCs/>
        </w:rPr>
      </w:pPr>
      <w:ins w:id="364" w:author="Unknown">
        <w:r>
          <w:rPr>
            <w:b/>
            <w:bCs/>
          </w:rPr>
          <w:t xml:space="preserve">      A. select TB1.member_id, TB1.bu_id, TB1.program</w:t>
        </w:r>
        <w:proofErr w:type="gramStart"/>
        <w:r>
          <w:rPr>
            <w:b/>
            <w:bCs/>
          </w:rPr>
          <w:t>,  TB2.num</w:t>
        </w:r>
        <w:proofErr w:type="gramEnd"/>
        <w:r>
          <w:rPr>
            <w:b/>
            <w:bCs/>
          </w:rPr>
          <w:t xml:space="preserve">, </w:t>
        </w:r>
      </w:ins>
    </w:p>
    <w:p w:rsidR="005522FC" w:rsidRDefault="005522FC" w:rsidP="005522FC">
      <w:pPr>
        <w:pStyle w:val="HTMLPreformatted"/>
        <w:rPr>
          <w:ins w:id="365" w:author="Unknown"/>
          <w:b/>
          <w:bCs/>
        </w:rPr>
      </w:pPr>
      <w:ins w:id="366" w:author="Unknown">
        <w:r>
          <w:rPr>
            <w:b/>
            <w:bCs/>
          </w:rPr>
          <w:tab/>
        </w:r>
        <w:proofErr w:type="gramStart"/>
        <w:r>
          <w:rPr>
            <w:b/>
            <w:bCs/>
          </w:rPr>
          <w:t>case</w:t>
        </w:r>
        <w:proofErr w:type="gramEnd"/>
        <w:r>
          <w:rPr>
            <w:b/>
            <w:bCs/>
          </w:rPr>
          <w:t xml:space="preserve"> TB1.status</w:t>
        </w:r>
      </w:ins>
    </w:p>
    <w:p w:rsidR="005522FC" w:rsidRDefault="005522FC" w:rsidP="005522FC">
      <w:pPr>
        <w:pStyle w:val="HTMLPreformatted"/>
        <w:rPr>
          <w:ins w:id="367" w:author="Unknown"/>
          <w:b/>
          <w:bCs/>
        </w:rPr>
      </w:pPr>
      <w:ins w:id="368" w:author="Unknown">
        <w:r>
          <w:rPr>
            <w:b/>
            <w:bCs/>
          </w:rPr>
          <w:tab/>
        </w:r>
        <w:r>
          <w:rPr>
            <w:b/>
            <w:bCs/>
          </w:rPr>
          <w:tab/>
        </w:r>
        <w:proofErr w:type="gramStart"/>
        <w:r>
          <w:rPr>
            <w:b/>
            <w:bCs/>
          </w:rPr>
          <w:t>when</w:t>
        </w:r>
        <w:proofErr w:type="gramEnd"/>
        <w:r>
          <w:rPr>
            <w:b/>
            <w:bCs/>
          </w:rPr>
          <w:t xml:space="preserve"> '01' then 'Auto renew'</w:t>
        </w:r>
      </w:ins>
    </w:p>
    <w:p w:rsidR="005522FC" w:rsidRDefault="005522FC" w:rsidP="005522FC">
      <w:pPr>
        <w:pStyle w:val="HTMLPreformatted"/>
        <w:rPr>
          <w:ins w:id="369" w:author="Unknown"/>
          <w:b/>
          <w:bCs/>
        </w:rPr>
      </w:pPr>
      <w:ins w:id="370" w:author="Unknown">
        <w:r>
          <w:rPr>
            <w:b/>
            <w:bCs/>
          </w:rPr>
          <w:tab/>
        </w:r>
        <w:r>
          <w:rPr>
            <w:b/>
            <w:bCs/>
          </w:rPr>
          <w:tab/>
        </w:r>
        <w:proofErr w:type="gramStart"/>
        <w:r>
          <w:rPr>
            <w:b/>
            <w:bCs/>
          </w:rPr>
          <w:t>when</w:t>
        </w:r>
        <w:proofErr w:type="gramEnd"/>
        <w:r>
          <w:rPr>
            <w:b/>
            <w:bCs/>
          </w:rPr>
          <w:t xml:space="preserve"> '02' then 'Expired'</w:t>
        </w:r>
      </w:ins>
    </w:p>
    <w:p w:rsidR="005522FC" w:rsidRDefault="005522FC" w:rsidP="005522FC">
      <w:pPr>
        <w:pStyle w:val="HTMLPreformatted"/>
        <w:rPr>
          <w:ins w:id="371" w:author="Unknown"/>
          <w:b/>
          <w:bCs/>
        </w:rPr>
      </w:pPr>
      <w:ins w:id="372" w:author="Unknown">
        <w:r>
          <w:rPr>
            <w:b/>
            <w:bCs/>
          </w:rPr>
          <w:tab/>
        </w:r>
        <w:r>
          <w:rPr>
            <w:b/>
            <w:bCs/>
          </w:rPr>
          <w:tab/>
        </w:r>
        <w:proofErr w:type="gramStart"/>
        <w:r>
          <w:rPr>
            <w:b/>
            <w:bCs/>
          </w:rPr>
          <w:t>when</w:t>
        </w:r>
        <w:proofErr w:type="gramEnd"/>
        <w:r>
          <w:rPr>
            <w:b/>
            <w:bCs/>
          </w:rPr>
          <w:t xml:space="preserve"> '03' then 'Sold'</w:t>
        </w:r>
      </w:ins>
    </w:p>
    <w:p w:rsidR="005522FC" w:rsidRDefault="005522FC" w:rsidP="005522FC">
      <w:pPr>
        <w:pStyle w:val="HTMLPreformatted"/>
        <w:rPr>
          <w:ins w:id="373" w:author="Unknown"/>
          <w:b/>
          <w:bCs/>
        </w:rPr>
      </w:pPr>
      <w:ins w:id="374" w:author="Unknown">
        <w:r>
          <w:rPr>
            <w:b/>
            <w:bCs/>
          </w:rPr>
          <w:tab/>
        </w:r>
        <w:r>
          <w:rPr>
            <w:b/>
            <w:bCs/>
          </w:rPr>
          <w:tab/>
        </w:r>
        <w:proofErr w:type="gramStart"/>
        <w:r>
          <w:rPr>
            <w:b/>
            <w:bCs/>
          </w:rPr>
          <w:t>when</w:t>
        </w:r>
        <w:proofErr w:type="gramEnd"/>
        <w:r>
          <w:rPr>
            <w:b/>
            <w:bCs/>
          </w:rPr>
          <w:t xml:space="preserve"> '04' then ‘Terminated’</w:t>
        </w:r>
      </w:ins>
    </w:p>
    <w:p w:rsidR="005522FC" w:rsidRDefault="005522FC" w:rsidP="005522FC">
      <w:pPr>
        <w:pStyle w:val="HTMLPreformatted"/>
        <w:rPr>
          <w:ins w:id="375" w:author="Unknown"/>
          <w:b/>
          <w:bCs/>
        </w:rPr>
      </w:pPr>
      <w:ins w:id="376" w:author="Unknown">
        <w:r>
          <w:rPr>
            <w:b/>
            <w:bCs/>
          </w:rPr>
          <w:tab/>
        </w:r>
        <w:r>
          <w:rPr>
            <w:b/>
            <w:bCs/>
          </w:rPr>
          <w:tab/>
        </w:r>
      </w:ins>
    </w:p>
    <w:p w:rsidR="005522FC" w:rsidRDefault="005522FC" w:rsidP="005522FC">
      <w:pPr>
        <w:pStyle w:val="HTMLPreformatted"/>
        <w:rPr>
          <w:ins w:id="377" w:author="Unknown"/>
          <w:b/>
          <w:bCs/>
        </w:rPr>
      </w:pPr>
      <w:ins w:id="378" w:author="Unknown">
        <w:r>
          <w:rPr>
            <w:b/>
            <w:bCs/>
          </w:rPr>
          <w:tab/>
        </w:r>
        <w:proofErr w:type="gramStart"/>
        <w:r>
          <w:rPr>
            <w:b/>
            <w:bCs/>
          </w:rPr>
          <w:t>else</w:t>
        </w:r>
        <w:proofErr w:type="gramEnd"/>
        <w:r>
          <w:rPr>
            <w:b/>
            <w:bCs/>
          </w:rPr>
          <w:t xml:space="preserve"> </w:t>
        </w:r>
        <w:proofErr w:type="spellStart"/>
        <w:r>
          <w:rPr>
            <w:b/>
            <w:bCs/>
          </w:rPr>
          <w:t>TB_name.status</w:t>
        </w:r>
        <w:proofErr w:type="spellEnd"/>
      </w:ins>
    </w:p>
    <w:p w:rsidR="005522FC" w:rsidRDefault="005522FC" w:rsidP="005522FC">
      <w:pPr>
        <w:pStyle w:val="HTMLPreformatted"/>
        <w:rPr>
          <w:ins w:id="379" w:author="Unknown"/>
          <w:b/>
          <w:bCs/>
        </w:rPr>
      </w:pPr>
      <w:ins w:id="380" w:author="Unknown">
        <w:r>
          <w:rPr>
            <w:b/>
            <w:bCs/>
          </w:rPr>
          <w:tab/>
        </w:r>
        <w:proofErr w:type="gramStart"/>
        <w:r>
          <w:rPr>
            <w:b/>
            <w:bCs/>
          </w:rPr>
          <w:t>end</w:t>
        </w:r>
        <w:proofErr w:type="gramEnd"/>
        <w:r>
          <w:rPr>
            <w:b/>
            <w:bCs/>
          </w:rPr>
          <w:t xml:space="preserve"> </w:t>
        </w:r>
      </w:ins>
    </w:p>
    <w:p w:rsidR="005522FC" w:rsidRDefault="005522FC" w:rsidP="005522FC">
      <w:pPr>
        <w:pStyle w:val="HTMLPreformatted"/>
        <w:rPr>
          <w:ins w:id="381" w:author="Unknown"/>
          <w:b/>
          <w:bCs/>
        </w:rPr>
      </w:pPr>
      <w:ins w:id="382" w:author="Unknown">
        <w:r>
          <w:rPr>
            <w:b/>
            <w:bCs/>
          </w:rPr>
          <w:lastRenderedPageBreak/>
          <w:t xml:space="preserve">        </w:t>
        </w:r>
        <w:proofErr w:type="gramStart"/>
        <w:r>
          <w:rPr>
            <w:b/>
            <w:bCs/>
          </w:rPr>
          <w:t>from</w:t>
        </w:r>
        <w:proofErr w:type="gramEnd"/>
        <w:r>
          <w:rPr>
            <w:b/>
            <w:bCs/>
          </w:rPr>
          <w:t xml:space="preserve"> DB_name.TB_name1  TB1,</w:t>
        </w:r>
      </w:ins>
    </w:p>
    <w:p w:rsidR="005522FC" w:rsidRDefault="005522FC" w:rsidP="005522FC">
      <w:pPr>
        <w:pStyle w:val="HTMLPreformatted"/>
        <w:rPr>
          <w:ins w:id="383" w:author="Unknown"/>
          <w:b/>
          <w:bCs/>
        </w:rPr>
      </w:pPr>
      <w:ins w:id="384" w:author="Unknown">
        <w:r>
          <w:rPr>
            <w:b/>
            <w:bCs/>
          </w:rPr>
          <w:tab/>
          <w:t>DB_name.TB_name2 TB2</w:t>
        </w:r>
      </w:ins>
    </w:p>
    <w:p w:rsidR="005522FC" w:rsidRDefault="005522FC" w:rsidP="005522FC">
      <w:pPr>
        <w:pStyle w:val="HTMLPreformatted"/>
        <w:rPr>
          <w:ins w:id="385" w:author="Unknown"/>
          <w:b/>
          <w:bCs/>
        </w:rPr>
      </w:pPr>
      <w:ins w:id="386" w:author="Unknown">
        <w:r>
          <w:rPr>
            <w:b/>
            <w:bCs/>
          </w:rPr>
          <w:t xml:space="preserve">        </w:t>
        </w:r>
        <w:proofErr w:type="gramStart"/>
        <w:r>
          <w:rPr>
            <w:b/>
            <w:bCs/>
          </w:rPr>
          <w:t>where</w:t>
        </w:r>
        <w:proofErr w:type="gramEnd"/>
      </w:ins>
    </w:p>
    <w:p w:rsidR="005522FC" w:rsidRDefault="005522FC" w:rsidP="005522FC">
      <w:pPr>
        <w:pStyle w:val="HTMLPreformatted"/>
        <w:rPr>
          <w:ins w:id="387" w:author="Unknown"/>
          <w:b/>
          <w:bCs/>
        </w:rPr>
      </w:pPr>
      <w:ins w:id="388" w:author="Unknown">
        <w:r>
          <w:rPr>
            <w:b/>
            <w:bCs/>
          </w:rPr>
          <w:t xml:space="preserve">        TB1.program in ('com', 'org')</w:t>
        </w:r>
      </w:ins>
    </w:p>
    <w:p w:rsidR="005522FC" w:rsidRDefault="005522FC" w:rsidP="005522FC">
      <w:pPr>
        <w:pStyle w:val="HTMLPreformatted"/>
        <w:rPr>
          <w:ins w:id="389" w:author="Unknown"/>
          <w:b/>
          <w:bCs/>
        </w:rPr>
      </w:pPr>
      <w:ins w:id="390" w:author="Unknown">
        <w:r>
          <w:rPr>
            <w:b/>
            <w:bCs/>
          </w:rPr>
          <w:t xml:space="preserve">        </w:t>
        </w:r>
        <w:proofErr w:type="gramStart"/>
        <w:r>
          <w:rPr>
            <w:b/>
            <w:bCs/>
          </w:rPr>
          <w:t>and</w:t>
        </w:r>
        <w:proofErr w:type="gramEnd"/>
        <w:r>
          <w:rPr>
            <w:b/>
            <w:bCs/>
          </w:rPr>
          <w:t xml:space="preserve"> TB1.member_role  = '100'</w:t>
        </w:r>
      </w:ins>
    </w:p>
    <w:p w:rsidR="005522FC" w:rsidRDefault="005522FC" w:rsidP="005522FC">
      <w:pPr>
        <w:pStyle w:val="HTMLPreformatted"/>
        <w:rPr>
          <w:ins w:id="391" w:author="Unknown"/>
          <w:b/>
          <w:bCs/>
        </w:rPr>
      </w:pPr>
      <w:ins w:id="392" w:author="Unknown">
        <w:r>
          <w:rPr>
            <w:b/>
            <w:bCs/>
          </w:rPr>
          <w:t xml:space="preserve">        </w:t>
        </w:r>
        <w:proofErr w:type="gramStart"/>
        <w:r>
          <w:rPr>
            <w:b/>
            <w:bCs/>
          </w:rPr>
          <w:t>order</w:t>
        </w:r>
        <w:proofErr w:type="gramEnd"/>
        <w:r>
          <w:rPr>
            <w:b/>
            <w:bCs/>
          </w:rPr>
          <w:t xml:space="preserve"> by  TB1.member_id</w:t>
        </w:r>
      </w:ins>
    </w:p>
    <w:p w:rsidR="005522FC" w:rsidRDefault="005522FC" w:rsidP="005522FC">
      <w:pPr>
        <w:pStyle w:val="HTMLPreformatted"/>
        <w:rPr>
          <w:ins w:id="393" w:author="Unknown"/>
          <w:b/>
          <w:bCs/>
        </w:rPr>
      </w:pPr>
      <w:ins w:id="394" w:author="Unknown">
        <w:r>
          <w:rPr>
            <w:b/>
            <w:bCs/>
          </w:rPr>
          <w:t xml:space="preserve">        </w:t>
        </w:r>
        <w:proofErr w:type="gramStart"/>
        <w:r>
          <w:rPr>
            <w:b/>
            <w:bCs/>
          </w:rPr>
          <w:t>fetch</w:t>
        </w:r>
        <w:proofErr w:type="gramEnd"/>
        <w:r>
          <w:rPr>
            <w:b/>
            <w:bCs/>
          </w:rPr>
          <w:t xml:space="preserve"> first 30 rows only</w:t>
        </w:r>
      </w:ins>
    </w:p>
    <w:p w:rsidR="005522FC" w:rsidRDefault="005522FC" w:rsidP="005522FC">
      <w:pPr>
        <w:pStyle w:val="HTMLPreformatted"/>
        <w:rPr>
          <w:ins w:id="395" w:author="Unknown"/>
          <w:b/>
          <w:bCs/>
        </w:rPr>
      </w:pPr>
    </w:p>
    <w:p w:rsidR="005522FC" w:rsidRDefault="005522FC" w:rsidP="005522FC">
      <w:pPr>
        <w:pStyle w:val="HTMLPreformatted"/>
        <w:rPr>
          <w:ins w:id="396" w:author="Unknown"/>
          <w:b/>
          <w:bCs/>
        </w:rPr>
      </w:pPr>
      <w:ins w:id="397" w:author="Unknown">
        <w:r>
          <w:rPr>
            <w:b/>
            <w:bCs/>
          </w:rPr>
          <w:t>53. Question:</w:t>
        </w:r>
      </w:ins>
    </w:p>
    <w:p w:rsidR="005522FC" w:rsidRDefault="005522FC" w:rsidP="005522FC">
      <w:pPr>
        <w:pStyle w:val="HTMLPreformatted"/>
        <w:rPr>
          <w:ins w:id="398" w:author="Unknown"/>
          <w:b/>
          <w:bCs/>
        </w:rPr>
      </w:pPr>
      <w:ins w:id="399" w:author="Unknown">
        <w:r>
          <w:rPr>
            <w:b/>
            <w:bCs/>
          </w:rPr>
          <w:t>What's the logical difference, if any, between the following SQL expressions?</w:t>
        </w:r>
      </w:ins>
    </w:p>
    <w:p w:rsidR="005522FC" w:rsidRDefault="005522FC" w:rsidP="005522FC">
      <w:pPr>
        <w:pStyle w:val="HTMLPreformatted"/>
        <w:rPr>
          <w:ins w:id="400" w:author="Unknown"/>
          <w:b/>
          <w:bCs/>
        </w:rPr>
      </w:pPr>
    </w:p>
    <w:p w:rsidR="005522FC" w:rsidRDefault="005522FC" w:rsidP="005522FC">
      <w:pPr>
        <w:pStyle w:val="HTMLPreformatted"/>
        <w:rPr>
          <w:ins w:id="401" w:author="Unknown"/>
          <w:b/>
          <w:bCs/>
        </w:rPr>
      </w:pPr>
      <w:ins w:id="402" w:author="Unknown">
        <w:r>
          <w:rPr>
            <w:b/>
            <w:bCs/>
          </w:rPr>
          <w:t xml:space="preserve">SELECT COUNT </w:t>
        </w:r>
        <w:proofErr w:type="gramStart"/>
        <w:r>
          <w:rPr>
            <w:b/>
            <w:bCs/>
          </w:rPr>
          <w:t>( *</w:t>
        </w:r>
        <w:proofErr w:type="gramEnd"/>
        <w:r>
          <w:rPr>
            <w:b/>
            <w:bCs/>
          </w:rPr>
          <w:t xml:space="preserve"> ) FROM T</w:t>
        </w:r>
      </w:ins>
    </w:p>
    <w:p w:rsidR="005522FC" w:rsidRDefault="005522FC" w:rsidP="005522FC">
      <w:pPr>
        <w:pStyle w:val="HTMLPreformatted"/>
        <w:rPr>
          <w:ins w:id="403" w:author="Unknown"/>
          <w:b/>
          <w:bCs/>
        </w:rPr>
      </w:pPr>
    </w:p>
    <w:p w:rsidR="005522FC" w:rsidRDefault="005522FC" w:rsidP="005522FC">
      <w:pPr>
        <w:pStyle w:val="HTMLPreformatted"/>
        <w:rPr>
          <w:ins w:id="404" w:author="Unknown"/>
          <w:b/>
          <w:bCs/>
        </w:rPr>
      </w:pPr>
      <w:ins w:id="405" w:author="Unknown">
        <w:r>
          <w:rPr>
            <w:b/>
            <w:bCs/>
          </w:rPr>
          <w:t xml:space="preserve">SELECT SUM </w:t>
        </w:r>
        <w:proofErr w:type="gramStart"/>
        <w:r>
          <w:rPr>
            <w:b/>
            <w:bCs/>
          </w:rPr>
          <w:t>( 1</w:t>
        </w:r>
        <w:proofErr w:type="gramEnd"/>
        <w:r>
          <w:rPr>
            <w:b/>
            <w:bCs/>
          </w:rPr>
          <w:t xml:space="preserve"> ) FROM T</w:t>
        </w:r>
      </w:ins>
    </w:p>
    <w:p w:rsidR="005522FC" w:rsidRDefault="005522FC" w:rsidP="005522FC">
      <w:pPr>
        <w:pStyle w:val="HTMLPreformatted"/>
        <w:rPr>
          <w:ins w:id="406" w:author="Unknown"/>
          <w:b/>
          <w:bCs/>
        </w:rPr>
      </w:pPr>
    </w:p>
    <w:p w:rsidR="005522FC" w:rsidRDefault="005522FC" w:rsidP="005522FC">
      <w:pPr>
        <w:pStyle w:val="HTMLPreformatted"/>
        <w:rPr>
          <w:ins w:id="407" w:author="Unknown"/>
          <w:b/>
          <w:bCs/>
        </w:rPr>
      </w:pPr>
    </w:p>
    <w:p w:rsidR="005522FC" w:rsidRDefault="005522FC" w:rsidP="005522FC">
      <w:pPr>
        <w:pStyle w:val="HTMLPreformatted"/>
        <w:rPr>
          <w:ins w:id="408" w:author="Unknown"/>
          <w:b/>
          <w:bCs/>
        </w:rPr>
      </w:pPr>
      <w:ins w:id="409" w:author="Unknown">
        <w:r>
          <w:rPr>
            <w:b/>
            <w:bCs/>
          </w:rPr>
          <w:t xml:space="preserve"> A. They're the same unless table T is empty, in which case the first yields </w:t>
        </w:r>
      </w:ins>
    </w:p>
    <w:p w:rsidR="005522FC" w:rsidRDefault="005522FC" w:rsidP="005522FC">
      <w:pPr>
        <w:pStyle w:val="HTMLPreformatted"/>
        <w:rPr>
          <w:ins w:id="410" w:author="Unknown"/>
          <w:b/>
          <w:bCs/>
        </w:rPr>
      </w:pPr>
      <w:proofErr w:type="gramStart"/>
      <w:ins w:id="411" w:author="Unknown">
        <w:r>
          <w:rPr>
            <w:b/>
            <w:bCs/>
          </w:rPr>
          <w:t>a</w:t>
        </w:r>
        <w:proofErr w:type="gramEnd"/>
        <w:r>
          <w:rPr>
            <w:b/>
            <w:bCs/>
          </w:rPr>
          <w:t xml:space="preserve"> one-column, one-row table containing a zero and the second yields a one-column, </w:t>
        </w:r>
      </w:ins>
    </w:p>
    <w:p w:rsidR="005522FC" w:rsidRDefault="005522FC" w:rsidP="005522FC">
      <w:pPr>
        <w:pStyle w:val="HTMLPreformatted"/>
        <w:rPr>
          <w:ins w:id="412" w:author="Unknown"/>
          <w:b/>
          <w:bCs/>
        </w:rPr>
      </w:pPr>
      <w:proofErr w:type="gramStart"/>
      <w:ins w:id="413" w:author="Unknown">
        <w:r>
          <w:rPr>
            <w:b/>
            <w:bCs/>
          </w:rPr>
          <w:t>one-row</w:t>
        </w:r>
        <w:proofErr w:type="gramEnd"/>
        <w:r>
          <w:rPr>
            <w:b/>
            <w:bCs/>
          </w:rPr>
          <w:t xml:space="preserve"> table "containing a null."</w:t>
        </w:r>
      </w:ins>
    </w:p>
    <w:p w:rsidR="00BF7AAF" w:rsidRDefault="00BF7AAF" w:rsidP="00DB1E64">
      <w:pPr>
        <w:pStyle w:val="NormalWeb"/>
        <w:pBdr>
          <w:bottom w:val="single" w:sz="12" w:space="1" w:color="auto"/>
        </w:pBdr>
        <w:ind w:left="720"/>
        <w:rPr>
          <w:sz w:val="28"/>
          <w:szCs w:val="28"/>
        </w:rPr>
      </w:pPr>
    </w:p>
    <w:p w:rsidR="00DD572D" w:rsidRDefault="00DD572D" w:rsidP="00DB1E64">
      <w:pPr>
        <w:pStyle w:val="NormalWeb"/>
        <w:ind w:left="720"/>
        <w:rPr>
          <w:sz w:val="28"/>
          <w:szCs w:val="28"/>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is normalization? Explain different levels of normalization?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Default="00651A26" w:rsidP="00F8278B">
      <w:pPr>
        <w:shd w:val="clear" w:color="auto" w:fill="FFFFFF"/>
        <w:spacing w:after="0" w:line="324" w:lineRule="auto"/>
        <w:jc w:val="both"/>
        <w:rPr>
          <w:rFonts w:ascii="Verdana" w:eastAsia="Times New Roman" w:hAnsi="Verdana" w:cs="Tahoma"/>
          <w:sz w:val="20"/>
          <w:szCs w:val="20"/>
        </w:rPr>
      </w:pPr>
      <w:r w:rsidRPr="00651A26">
        <w:rPr>
          <w:rFonts w:ascii="Verdana" w:eastAsia="Times New Roman" w:hAnsi="Verdana" w:cs="Tahoma"/>
          <w:sz w:val="20"/>
          <w:szCs w:val="20"/>
        </w:rPr>
        <w:t>In the design of a relational database management system (RDBMS), the process of organizing data to minimize redundancy is called normalization. The goal of database normalization is to decompose relations with anomalies in order to produce smaller, well-structured relations. Normalization usually involves dividing large tables into smaller (and less redundant) tables and defining relationships between them</w:t>
      </w:r>
    </w:p>
    <w:p w:rsidR="00651A26" w:rsidRPr="00F8278B" w:rsidRDefault="00651A26"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 xml:space="preserve">What is </w:t>
      </w:r>
      <w:proofErr w:type="spellStart"/>
      <w:r w:rsidRPr="00F8278B">
        <w:rPr>
          <w:rFonts w:ascii="Verdana" w:eastAsia="Times New Roman" w:hAnsi="Verdana" w:cs="Tahoma"/>
          <w:b/>
          <w:bCs/>
          <w:sz w:val="20"/>
          <w:szCs w:val="20"/>
        </w:rPr>
        <w:t>denormalization</w:t>
      </w:r>
      <w:proofErr w:type="spellEnd"/>
      <w:r w:rsidRPr="00F8278B">
        <w:rPr>
          <w:rFonts w:ascii="Verdana" w:eastAsia="Times New Roman" w:hAnsi="Verdana" w:cs="Tahoma"/>
          <w:b/>
          <w:bCs/>
          <w:sz w:val="20"/>
          <w:szCs w:val="20"/>
        </w:rPr>
        <w:t xml:space="preserve"> and when would you go for it?</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Default="00761BCE" w:rsidP="00F8278B">
      <w:pPr>
        <w:shd w:val="clear" w:color="auto" w:fill="FFFFFF"/>
        <w:spacing w:after="0" w:line="324" w:lineRule="auto"/>
        <w:jc w:val="both"/>
        <w:rPr>
          <w:rFonts w:ascii="Verdana" w:eastAsia="Times New Roman" w:hAnsi="Verdana" w:cs="Tahoma"/>
          <w:sz w:val="20"/>
          <w:szCs w:val="20"/>
        </w:rPr>
      </w:pPr>
      <w:proofErr w:type="spellStart"/>
      <w:r w:rsidRPr="00761BCE">
        <w:rPr>
          <w:rFonts w:ascii="Verdana" w:eastAsia="Times New Roman" w:hAnsi="Verdana" w:cs="Tahoma"/>
          <w:sz w:val="20"/>
          <w:szCs w:val="20"/>
        </w:rPr>
        <w:t>Denormalisation</w:t>
      </w:r>
      <w:proofErr w:type="spellEnd"/>
      <w:r w:rsidRPr="00761BCE">
        <w:rPr>
          <w:rFonts w:ascii="Verdana" w:eastAsia="Times New Roman" w:hAnsi="Verdana" w:cs="Tahoma"/>
          <w:sz w:val="20"/>
          <w:szCs w:val="20"/>
        </w:rPr>
        <w:t xml:space="preserve"> is the process of attempting to </w:t>
      </w:r>
      <w:proofErr w:type="spellStart"/>
      <w:r w:rsidRPr="00761BCE">
        <w:rPr>
          <w:rFonts w:ascii="Verdana" w:eastAsia="Times New Roman" w:hAnsi="Verdana" w:cs="Tahoma"/>
          <w:sz w:val="20"/>
          <w:szCs w:val="20"/>
        </w:rPr>
        <w:t>optimise</w:t>
      </w:r>
      <w:proofErr w:type="spellEnd"/>
      <w:r w:rsidRPr="00761BCE">
        <w:rPr>
          <w:rFonts w:ascii="Verdana" w:eastAsia="Times New Roman" w:hAnsi="Verdana" w:cs="Tahoma"/>
          <w:sz w:val="20"/>
          <w:szCs w:val="20"/>
        </w:rPr>
        <w:t xml:space="preserve"> the read performance of a database by adding redundant </w:t>
      </w:r>
      <w:r w:rsidR="002470F5">
        <w:rPr>
          <w:rFonts w:ascii="Verdana" w:eastAsia="Times New Roman" w:hAnsi="Verdana" w:cs="Tahoma"/>
          <w:sz w:val="20"/>
          <w:szCs w:val="20"/>
        </w:rPr>
        <w:t xml:space="preserve">data or by grouping data. </w:t>
      </w:r>
      <w:r w:rsidRPr="00761BCE">
        <w:rPr>
          <w:rFonts w:ascii="Verdana" w:eastAsia="Times New Roman" w:hAnsi="Verdana" w:cs="Tahoma"/>
          <w:sz w:val="20"/>
          <w:szCs w:val="20"/>
        </w:rPr>
        <w:t xml:space="preserve">In some cases, </w:t>
      </w:r>
      <w:proofErr w:type="spellStart"/>
      <w:r w:rsidRPr="00761BCE">
        <w:rPr>
          <w:rFonts w:ascii="Verdana" w:eastAsia="Times New Roman" w:hAnsi="Verdana" w:cs="Tahoma"/>
          <w:sz w:val="20"/>
          <w:szCs w:val="20"/>
        </w:rPr>
        <w:t>denormalisation</w:t>
      </w:r>
      <w:proofErr w:type="spellEnd"/>
      <w:r w:rsidRPr="00761BCE">
        <w:rPr>
          <w:rFonts w:ascii="Verdana" w:eastAsia="Times New Roman" w:hAnsi="Verdana" w:cs="Tahoma"/>
          <w:sz w:val="20"/>
          <w:szCs w:val="20"/>
        </w:rPr>
        <w:t xml:space="preserve"> helps cover up the inefficiencies inherent in relational database software. A relational </w:t>
      </w:r>
      <w:proofErr w:type="spellStart"/>
      <w:r w:rsidRPr="00761BCE">
        <w:rPr>
          <w:rFonts w:ascii="Verdana" w:eastAsia="Times New Roman" w:hAnsi="Verdana" w:cs="Tahoma"/>
          <w:sz w:val="20"/>
          <w:szCs w:val="20"/>
        </w:rPr>
        <w:t>normalised</w:t>
      </w:r>
      <w:proofErr w:type="spellEnd"/>
      <w:r w:rsidRPr="00761BCE">
        <w:rPr>
          <w:rFonts w:ascii="Verdana" w:eastAsia="Times New Roman" w:hAnsi="Verdana" w:cs="Tahoma"/>
          <w:sz w:val="20"/>
          <w:szCs w:val="20"/>
        </w:rPr>
        <w:t xml:space="preserve"> database imposes a heavy access load over physical storage of data even if it is well tuned for high performance.</w:t>
      </w:r>
    </w:p>
    <w:p w:rsidR="00761BCE" w:rsidRPr="00F8278B" w:rsidRDefault="00761BCE"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How do you implement one-to-one, one-to-many and many-to-many relationships while designing tables?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One-to-One relationship can be implemented as a single table and rarely as two tables with primary and foreign key relationships. One-to-Many relationships are implemented by splitting the data into two tables with primary key and foreign key relationships. Many-to-</w:t>
      </w:r>
      <w:r w:rsidRPr="00F8278B">
        <w:rPr>
          <w:rFonts w:ascii="Verdana" w:eastAsia="Times New Roman" w:hAnsi="Verdana" w:cs="Tahoma"/>
          <w:sz w:val="20"/>
          <w:szCs w:val="20"/>
        </w:rPr>
        <w:lastRenderedPageBreak/>
        <w:t>Many relationships are implemented using a junction table with the keys from both the tables forming the composite primary key of the junction table.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It will be a good idea to read up a database designing fundamentals text book.</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What's the difference between a primary key and a unique key?</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Both </w:t>
      </w:r>
      <w:proofErr w:type="gramStart"/>
      <w:r w:rsidRPr="00F8278B">
        <w:rPr>
          <w:rFonts w:ascii="Verdana" w:eastAsia="Times New Roman" w:hAnsi="Verdana" w:cs="Tahoma"/>
          <w:sz w:val="20"/>
          <w:szCs w:val="20"/>
        </w:rPr>
        <w:t>primary</w:t>
      </w:r>
      <w:proofErr w:type="gramEnd"/>
      <w:r w:rsidRPr="00F8278B">
        <w:rPr>
          <w:rFonts w:ascii="Verdana" w:eastAsia="Times New Roman" w:hAnsi="Verdana" w:cs="Tahoma"/>
          <w:sz w:val="20"/>
          <w:szCs w:val="20"/>
        </w:rPr>
        <w:t xml:space="preserve"> key and unique enforce uniqueness of the column on which they are defined. But by default primary key creates a clustered index on the column, where are unique creates a </w:t>
      </w:r>
      <w:proofErr w:type="spellStart"/>
      <w:r w:rsidRPr="00F8278B">
        <w:rPr>
          <w:rFonts w:ascii="Verdana" w:eastAsia="Times New Roman" w:hAnsi="Verdana" w:cs="Tahoma"/>
          <w:sz w:val="20"/>
          <w:szCs w:val="20"/>
        </w:rPr>
        <w:t>nonclustered</w:t>
      </w:r>
      <w:proofErr w:type="spellEnd"/>
      <w:r w:rsidRPr="00F8278B">
        <w:rPr>
          <w:rFonts w:ascii="Verdana" w:eastAsia="Times New Roman" w:hAnsi="Verdana" w:cs="Tahoma"/>
          <w:sz w:val="20"/>
          <w:szCs w:val="20"/>
        </w:rPr>
        <w:t xml:space="preserve"> index by default. Another major difference is that, primary key doesn't allow NULLs, but unique key allows one NULL only.</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 xml:space="preserve">What </w:t>
      </w:r>
      <w:proofErr w:type="gramStart"/>
      <w:r w:rsidRPr="00F8278B">
        <w:rPr>
          <w:rFonts w:ascii="Verdana" w:eastAsia="Times New Roman" w:hAnsi="Verdana" w:cs="Tahoma"/>
          <w:b/>
          <w:bCs/>
          <w:sz w:val="20"/>
          <w:szCs w:val="20"/>
        </w:rPr>
        <w:t>are user</w:t>
      </w:r>
      <w:proofErr w:type="gramEnd"/>
      <w:r w:rsidRPr="00F8278B">
        <w:rPr>
          <w:rFonts w:ascii="Verdana" w:eastAsia="Times New Roman" w:hAnsi="Verdana" w:cs="Tahoma"/>
          <w:b/>
          <w:bCs/>
          <w:sz w:val="20"/>
          <w:szCs w:val="20"/>
        </w:rPr>
        <w:t xml:space="preserve"> defined </w:t>
      </w:r>
      <w:proofErr w:type="spellStart"/>
      <w:r w:rsidRPr="00F8278B">
        <w:rPr>
          <w:rFonts w:ascii="Verdana" w:eastAsia="Times New Roman" w:hAnsi="Verdana" w:cs="Tahoma"/>
          <w:b/>
          <w:bCs/>
          <w:sz w:val="20"/>
          <w:szCs w:val="20"/>
        </w:rPr>
        <w:t>datatypes</w:t>
      </w:r>
      <w:proofErr w:type="spellEnd"/>
      <w:r w:rsidRPr="00F8278B">
        <w:rPr>
          <w:rFonts w:ascii="Verdana" w:eastAsia="Times New Roman" w:hAnsi="Verdana" w:cs="Tahoma"/>
          <w:b/>
          <w:bCs/>
          <w:sz w:val="20"/>
          <w:szCs w:val="20"/>
        </w:rPr>
        <w:t xml:space="preserve"> and when you should go for them?</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User defined </w:t>
      </w:r>
      <w:proofErr w:type="spellStart"/>
      <w:r w:rsidRPr="00F8278B">
        <w:rPr>
          <w:rFonts w:ascii="Verdana" w:eastAsia="Times New Roman" w:hAnsi="Verdana" w:cs="Tahoma"/>
          <w:sz w:val="20"/>
          <w:szCs w:val="20"/>
        </w:rPr>
        <w:t>datatypes</w:t>
      </w:r>
      <w:proofErr w:type="spellEnd"/>
      <w:r w:rsidRPr="00F8278B">
        <w:rPr>
          <w:rFonts w:ascii="Verdana" w:eastAsia="Times New Roman" w:hAnsi="Verdana" w:cs="Tahoma"/>
          <w:sz w:val="20"/>
          <w:szCs w:val="20"/>
        </w:rPr>
        <w:t xml:space="preserve"> let you extend the base SQL Server </w:t>
      </w:r>
      <w:proofErr w:type="spellStart"/>
      <w:r w:rsidRPr="00F8278B">
        <w:rPr>
          <w:rFonts w:ascii="Verdana" w:eastAsia="Times New Roman" w:hAnsi="Verdana" w:cs="Tahoma"/>
          <w:sz w:val="20"/>
          <w:szCs w:val="20"/>
        </w:rPr>
        <w:t>datatypes</w:t>
      </w:r>
      <w:proofErr w:type="spellEnd"/>
      <w:r w:rsidRPr="00F8278B">
        <w:rPr>
          <w:rFonts w:ascii="Verdana" w:eastAsia="Times New Roman" w:hAnsi="Verdana" w:cs="Tahoma"/>
          <w:sz w:val="20"/>
          <w:szCs w:val="20"/>
        </w:rPr>
        <w:t xml:space="preserve"> by providing a descriptive name, and format to the database. Take for example, in your database, there is a column called </w:t>
      </w:r>
      <w:proofErr w:type="spellStart"/>
      <w:r w:rsidRPr="00F8278B">
        <w:rPr>
          <w:rFonts w:ascii="Verdana" w:eastAsia="Times New Roman" w:hAnsi="Verdana" w:cs="Tahoma"/>
          <w:sz w:val="20"/>
          <w:szCs w:val="20"/>
        </w:rPr>
        <w:t>Flight_Num</w:t>
      </w:r>
      <w:proofErr w:type="spellEnd"/>
      <w:r w:rsidRPr="00F8278B">
        <w:rPr>
          <w:rFonts w:ascii="Verdana" w:eastAsia="Times New Roman" w:hAnsi="Verdana" w:cs="Tahoma"/>
          <w:sz w:val="20"/>
          <w:szCs w:val="20"/>
        </w:rPr>
        <w:t xml:space="preserve"> which appears in many tables. In all these tables it should be </w:t>
      </w:r>
      <w:proofErr w:type="spellStart"/>
      <w:proofErr w:type="gramStart"/>
      <w:r w:rsidRPr="00F8278B">
        <w:rPr>
          <w:rFonts w:ascii="Verdana" w:eastAsia="Times New Roman" w:hAnsi="Verdana" w:cs="Tahoma"/>
          <w:sz w:val="20"/>
          <w:szCs w:val="20"/>
        </w:rPr>
        <w:t>varchar</w:t>
      </w:r>
      <w:proofErr w:type="spellEnd"/>
      <w:r w:rsidRPr="00F8278B">
        <w:rPr>
          <w:rFonts w:ascii="Verdana" w:eastAsia="Times New Roman" w:hAnsi="Verdana" w:cs="Tahoma"/>
          <w:sz w:val="20"/>
          <w:szCs w:val="20"/>
        </w:rPr>
        <w:t>(</w:t>
      </w:r>
      <w:proofErr w:type="gramEnd"/>
      <w:r w:rsidRPr="00F8278B">
        <w:rPr>
          <w:rFonts w:ascii="Verdana" w:eastAsia="Times New Roman" w:hAnsi="Verdana" w:cs="Tahoma"/>
          <w:sz w:val="20"/>
          <w:szCs w:val="20"/>
        </w:rPr>
        <w:t xml:space="preserve">8). In this case you could create a user defined </w:t>
      </w:r>
      <w:proofErr w:type="spellStart"/>
      <w:r w:rsidRPr="00F8278B">
        <w:rPr>
          <w:rFonts w:ascii="Verdana" w:eastAsia="Times New Roman" w:hAnsi="Verdana" w:cs="Tahoma"/>
          <w:sz w:val="20"/>
          <w:szCs w:val="20"/>
        </w:rPr>
        <w:t>datatype</w:t>
      </w:r>
      <w:proofErr w:type="spellEnd"/>
      <w:r w:rsidRPr="00F8278B">
        <w:rPr>
          <w:rFonts w:ascii="Verdana" w:eastAsia="Times New Roman" w:hAnsi="Verdana" w:cs="Tahoma"/>
          <w:sz w:val="20"/>
          <w:szCs w:val="20"/>
        </w:rPr>
        <w:t xml:space="preserve"> called </w:t>
      </w:r>
      <w:proofErr w:type="spellStart"/>
      <w:r w:rsidRPr="00F8278B">
        <w:rPr>
          <w:rFonts w:ascii="Verdana" w:eastAsia="Times New Roman" w:hAnsi="Verdana" w:cs="Tahoma"/>
          <w:sz w:val="20"/>
          <w:szCs w:val="20"/>
        </w:rPr>
        <w:t>Flight_num_type</w:t>
      </w:r>
      <w:proofErr w:type="spellEnd"/>
      <w:r w:rsidRPr="00F8278B">
        <w:rPr>
          <w:rFonts w:ascii="Verdana" w:eastAsia="Times New Roman" w:hAnsi="Verdana" w:cs="Tahoma"/>
          <w:sz w:val="20"/>
          <w:szCs w:val="20"/>
        </w:rPr>
        <w:t xml:space="preserve"> of </w:t>
      </w:r>
      <w:proofErr w:type="spellStart"/>
      <w:proofErr w:type="gramStart"/>
      <w:r w:rsidRPr="00F8278B">
        <w:rPr>
          <w:rFonts w:ascii="Verdana" w:eastAsia="Times New Roman" w:hAnsi="Verdana" w:cs="Tahoma"/>
          <w:sz w:val="20"/>
          <w:szCs w:val="20"/>
        </w:rPr>
        <w:t>varchar</w:t>
      </w:r>
      <w:proofErr w:type="spellEnd"/>
      <w:r w:rsidRPr="00F8278B">
        <w:rPr>
          <w:rFonts w:ascii="Verdana" w:eastAsia="Times New Roman" w:hAnsi="Verdana" w:cs="Tahoma"/>
          <w:sz w:val="20"/>
          <w:szCs w:val="20"/>
        </w:rPr>
        <w:t>(</w:t>
      </w:r>
      <w:proofErr w:type="gramEnd"/>
      <w:r w:rsidRPr="00F8278B">
        <w:rPr>
          <w:rFonts w:ascii="Verdana" w:eastAsia="Times New Roman" w:hAnsi="Verdana" w:cs="Tahoma"/>
          <w:sz w:val="20"/>
          <w:szCs w:val="20"/>
        </w:rPr>
        <w:t>8) and use it across all your tables.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See </w:t>
      </w:r>
      <w:proofErr w:type="spellStart"/>
      <w:r w:rsidRPr="00F8278B">
        <w:rPr>
          <w:rFonts w:ascii="Verdana" w:eastAsia="Times New Roman" w:hAnsi="Verdana" w:cs="Tahoma"/>
          <w:sz w:val="20"/>
          <w:szCs w:val="20"/>
        </w:rPr>
        <w:t>sp_addtype</w:t>
      </w:r>
      <w:proofErr w:type="spellEnd"/>
      <w:r w:rsidRPr="00F8278B">
        <w:rPr>
          <w:rFonts w:ascii="Verdana" w:eastAsia="Times New Roman" w:hAnsi="Verdana" w:cs="Tahoma"/>
          <w:sz w:val="20"/>
          <w:szCs w:val="20"/>
        </w:rPr>
        <w:t xml:space="preserve">, </w:t>
      </w:r>
      <w:proofErr w:type="spellStart"/>
      <w:r w:rsidRPr="00F8278B">
        <w:rPr>
          <w:rFonts w:ascii="Verdana" w:eastAsia="Times New Roman" w:hAnsi="Verdana" w:cs="Tahoma"/>
          <w:sz w:val="20"/>
          <w:szCs w:val="20"/>
        </w:rPr>
        <w:t>sp_droptype</w:t>
      </w:r>
      <w:proofErr w:type="spellEnd"/>
      <w:r w:rsidRPr="00F8278B">
        <w:rPr>
          <w:rFonts w:ascii="Verdana" w:eastAsia="Times New Roman" w:hAnsi="Verdana" w:cs="Tahoma"/>
          <w:sz w:val="20"/>
          <w:szCs w:val="20"/>
        </w:rPr>
        <w:t xml:space="preserve"> in books online.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 xml:space="preserve">What is bit </w:t>
      </w:r>
      <w:proofErr w:type="spellStart"/>
      <w:r w:rsidRPr="00F8278B">
        <w:rPr>
          <w:rFonts w:ascii="Verdana" w:eastAsia="Times New Roman" w:hAnsi="Verdana" w:cs="Tahoma"/>
          <w:b/>
          <w:bCs/>
          <w:sz w:val="20"/>
          <w:szCs w:val="20"/>
        </w:rPr>
        <w:t>datatype</w:t>
      </w:r>
      <w:proofErr w:type="spellEnd"/>
      <w:r w:rsidRPr="00F8278B">
        <w:rPr>
          <w:rFonts w:ascii="Verdana" w:eastAsia="Times New Roman" w:hAnsi="Verdana" w:cs="Tahoma"/>
          <w:b/>
          <w:bCs/>
          <w:sz w:val="20"/>
          <w:szCs w:val="20"/>
        </w:rPr>
        <w:t xml:space="preserve"> and what's the information that can be stored inside a bit column?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Bit </w:t>
      </w:r>
      <w:proofErr w:type="spellStart"/>
      <w:r w:rsidRPr="00F8278B">
        <w:rPr>
          <w:rFonts w:ascii="Verdana" w:eastAsia="Times New Roman" w:hAnsi="Verdana" w:cs="Tahoma"/>
          <w:sz w:val="20"/>
          <w:szCs w:val="20"/>
        </w:rPr>
        <w:t>datatype</w:t>
      </w:r>
      <w:proofErr w:type="spellEnd"/>
      <w:r w:rsidRPr="00F8278B">
        <w:rPr>
          <w:rFonts w:ascii="Verdana" w:eastAsia="Times New Roman" w:hAnsi="Verdana" w:cs="Tahoma"/>
          <w:sz w:val="20"/>
          <w:szCs w:val="20"/>
        </w:rPr>
        <w:t xml:space="preserve"> is used to store Boolean information like 1 or 0 (true or false). Until SQL Server 6.5 bit </w:t>
      </w:r>
      <w:proofErr w:type="spellStart"/>
      <w:r w:rsidRPr="00F8278B">
        <w:rPr>
          <w:rFonts w:ascii="Verdana" w:eastAsia="Times New Roman" w:hAnsi="Verdana" w:cs="Tahoma"/>
          <w:sz w:val="20"/>
          <w:szCs w:val="20"/>
        </w:rPr>
        <w:t>datatype</w:t>
      </w:r>
      <w:proofErr w:type="spellEnd"/>
      <w:r w:rsidRPr="00F8278B">
        <w:rPr>
          <w:rFonts w:ascii="Verdana" w:eastAsia="Times New Roman" w:hAnsi="Verdana" w:cs="Tahoma"/>
          <w:sz w:val="20"/>
          <w:szCs w:val="20"/>
        </w:rPr>
        <w:t xml:space="preserve"> could hold either a 1 or 0 and there was no support for NULL. But from SQL Server 7.0 onwards, bit </w:t>
      </w:r>
      <w:proofErr w:type="spellStart"/>
      <w:r w:rsidRPr="00F8278B">
        <w:rPr>
          <w:rFonts w:ascii="Verdana" w:eastAsia="Times New Roman" w:hAnsi="Verdana" w:cs="Tahoma"/>
          <w:sz w:val="20"/>
          <w:szCs w:val="20"/>
        </w:rPr>
        <w:t>datatype</w:t>
      </w:r>
      <w:proofErr w:type="spellEnd"/>
      <w:r w:rsidRPr="00F8278B">
        <w:rPr>
          <w:rFonts w:ascii="Verdana" w:eastAsia="Times New Roman" w:hAnsi="Verdana" w:cs="Tahoma"/>
          <w:sz w:val="20"/>
          <w:szCs w:val="20"/>
        </w:rPr>
        <w:t xml:space="preserve"> can represent a third state, which is NULL.</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 xml:space="preserve">Define candidate key, alternate key, </w:t>
      </w:r>
      <w:proofErr w:type="gramStart"/>
      <w:r w:rsidRPr="00F8278B">
        <w:rPr>
          <w:rFonts w:ascii="Verdana" w:eastAsia="Times New Roman" w:hAnsi="Verdana" w:cs="Tahoma"/>
          <w:b/>
          <w:bCs/>
          <w:sz w:val="20"/>
          <w:szCs w:val="20"/>
        </w:rPr>
        <w:t>composite</w:t>
      </w:r>
      <w:proofErr w:type="gramEnd"/>
      <w:r w:rsidRPr="00F8278B">
        <w:rPr>
          <w:rFonts w:ascii="Verdana" w:eastAsia="Times New Roman" w:hAnsi="Verdana" w:cs="Tahoma"/>
          <w:b/>
          <w:bCs/>
          <w:sz w:val="20"/>
          <w:szCs w:val="20"/>
        </w:rPr>
        <w:t xml:space="preserve"> key.</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A candidate key is one that can identify each row of a table uniquely. Generally a candidate key becomes the primary key of the table. If the table has more than one candidate key, one of them will become the primary key, and the rest are called alternate keys.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A key formed by combining at least two or more columns is called composite key.</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are defaults? Is there a column to which a default can't be bound?</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lastRenderedPageBreak/>
        <w:t>A default is a value that will be used by a column, if no value is supplied to that column while inserting data. IDENTITY columns and timestamp columns can't have defaults bound to them. See CREATE DEFUALT in books online.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is a transaction and what are ACID properties?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A transaction is a logical unit of work in which, all the steps must be performed or none. ACID stands for Atomicity, Consistency, Isolation, </w:t>
      </w:r>
      <w:proofErr w:type="gramStart"/>
      <w:r w:rsidRPr="00F8278B">
        <w:rPr>
          <w:rFonts w:ascii="Verdana" w:eastAsia="Times New Roman" w:hAnsi="Verdana" w:cs="Tahoma"/>
          <w:sz w:val="20"/>
          <w:szCs w:val="20"/>
        </w:rPr>
        <w:t>Durability</w:t>
      </w:r>
      <w:proofErr w:type="gramEnd"/>
      <w:r w:rsidRPr="00F8278B">
        <w:rPr>
          <w:rFonts w:ascii="Verdana" w:eastAsia="Times New Roman" w:hAnsi="Verdana" w:cs="Tahoma"/>
          <w:sz w:val="20"/>
          <w:szCs w:val="20"/>
        </w:rPr>
        <w:t>. These are the properties of a transaction. For more information and explanation of these properties, see SQL Server books online or any RDBMS fundamentals text book.</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Explain different isolation levels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w:t>
      </w:r>
      <w:proofErr w:type="spellStart"/>
      <w:proofErr w:type="gramStart"/>
      <w:r w:rsidRPr="00F8278B">
        <w:rPr>
          <w:rFonts w:ascii="Verdana" w:eastAsia="Times New Roman" w:hAnsi="Verdana" w:cs="Tahoma"/>
          <w:sz w:val="20"/>
          <w:szCs w:val="20"/>
        </w:rPr>
        <w:t>Serializable</w:t>
      </w:r>
      <w:proofErr w:type="spellEnd"/>
      <w:proofErr w:type="gramEnd"/>
      <w:r w:rsidRPr="00F8278B">
        <w:rPr>
          <w:rFonts w:ascii="Verdana" w:eastAsia="Times New Roman" w:hAnsi="Verdana" w:cs="Tahoma"/>
          <w:sz w:val="20"/>
          <w:szCs w:val="20"/>
        </w:rPr>
        <w:t>. See SQL Server books online for an explanation of the isolation levels. Be sure to read about SET TRANSACTION ISOLATION LEVEL, which lets you customize the isolation level at the connection level.</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CREATE INDEX </w:t>
      </w:r>
      <w:proofErr w:type="spellStart"/>
      <w:r w:rsidRPr="00F8278B">
        <w:rPr>
          <w:rFonts w:ascii="Verdana" w:eastAsia="Times New Roman" w:hAnsi="Verdana" w:cs="Tahoma"/>
          <w:sz w:val="20"/>
          <w:szCs w:val="20"/>
        </w:rPr>
        <w:t>myIndex</w:t>
      </w:r>
      <w:proofErr w:type="spellEnd"/>
      <w:r w:rsidRPr="00F8278B">
        <w:rPr>
          <w:rFonts w:ascii="Verdana" w:eastAsia="Times New Roman" w:hAnsi="Verdana" w:cs="Tahoma"/>
          <w:sz w:val="20"/>
          <w:szCs w:val="20"/>
        </w:rPr>
        <w:t xml:space="preserve"> ON </w:t>
      </w:r>
      <w:proofErr w:type="spellStart"/>
      <w:proofErr w:type="gramStart"/>
      <w:r w:rsidRPr="00F8278B">
        <w:rPr>
          <w:rFonts w:ascii="Verdana" w:eastAsia="Times New Roman" w:hAnsi="Verdana" w:cs="Tahoma"/>
          <w:sz w:val="20"/>
          <w:szCs w:val="20"/>
        </w:rPr>
        <w:t>myTable</w:t>
      </w:r>
      <w:proofErr w:type="spellEnd"/>
      <w:r w:rsidRPr="00F8278B">
        <w:rPr>
          <w:rFonts w:ascii="Verdana" w:eastAsia="Times New Roman" w:hAnsi="Verdana" w:cs="Tahoma"/>
          <w:sz w:val="20"/>
          <w:szCs w:val="20"/>
        </w:rPr>
        <w:t>(</w:t>
      </w:r>
      <w:proofErr w:type="spellStart"/>
      <w:proofErr w:type="gramEnd"/>
      <w:r w:rsidRPr="00F8278B">
        <w:rPr>
          <w:rFonts w:ascii="Verdana" w:eastAsia="Times New Roman" w:hAnsi="Verdana" w:cs="Tahoma"/>
          <w:sz w:val="20"/>
          <w:szCs w:val="20"/>
        </w:rPr>
        <w:t>myColumn</w:t>
      </w:r>
      <w:proofErr w:type="spellEnd"/>
      <w:r w:rsidRPr="00F8278B">
        <w:rPr>
          <w:rFonts w:ascii="Verdana" w:eastAsia="Times New Roman" w:hAnsi="Verdana" w:cs="Tahoma"/>
          <w:sz w:val="20"/>
          <w:szCs w:val="20"/>
        </w:rPr>
        <w:t>)</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type of Index will get created after executing the above statement?</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roofErr w:type="gramStart"/>
      <w:r w:rsidRPr="00F8278B">
        <w:rPr>
          <w:rFonts w:ascii="Verdana" w:eastAsia="Times New Roman" w:hAnsi="Verdana" w:cs="Tahoma"/>
          <w:sz w:val="20"/>
          <w:szCs w:val="20"/>
        </w:rPr>
        <w:t>Non-clustered index.</w:t>
      </w:r>
      <w:proofErr w:type="gramEnd"/>
      <w:r w:rsidRPr="00F8278B">
        <w:rPr>
          <w:rFonts w:ascii="Verdana" w:eastAsia="Times New Roman" w:hAnsi="Verdana" w:cs="Tahoma"/>
          <w:sz w:val="20"/>
          <w:szCs w:val="20"/>
        </w:rPr>
        <w:t xml:space="preserve"> Important thing to note: By default a clustered index gets created on the primary key, unless specified otherwise.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What's the maximum size of a row?</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roofErr w:type="gramStart"/>
      <w:r w:rsidRPr="00F8278B">
        <w:rPr>
          <w:rFonts w:ascii="Verdana" w:eastAsia="Times New Roman" w:hAnsi="Verdana" w:cs="Tahoma"/>
          <w:sz w:val="20"/>
          <w:szCs w:val="20"/>
        </w:rPr>
        <w:t>8060 bytes.</w:t>
      </w:r>
      <w:proofErr w:type="gramEnd"/>
      <w:r w:rsidRPr="00F8278B">
        <w:rPr>
          <w:rFonts w:ascii="Verdana" w:eastAsia="Times New Roman" w:hAnsi="Verdana" w:cs="Tahoma"/>
          <w:sz w:val="20"/>
          <w:szCs w:val="20"/>
        </w:rPr>
        <w:t xml:space="preserve"> Don't be surprised with questions like 'what is the maximum number of columns per table'. Check out SQL Server books online for the page titled: "Maximum Capacity Specifications".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Explain Active/Active and Active/Passive cluster configurations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Hopefully you have experience setting up cluster servers. But if you don't, at least be familiar with the way clustering works and the two </w:t>
      </w:r>
      <w:proofErr w:type="spellStart"/>
      <w:r w:rsidRPr="00F8278B">
        <w:rPr>
          <w:rFonts w:ascii="Verdana" w:eastAsia="Times New Roman" w:hAnsi="Verdana" w:cs="Tahoma"/>
          <w:sz w:val="20"/>
          <w:szCs w:val="20"/>
        </w:rPr>
        <w:t>clusterning</w:t>
      </w:r>
      <w:proofErr w:type="spellEnd"/>
      <w:r w:rsidRPr="00F8278B">
        <w:rPr>
          <w:rFonts w:ascii="Verdana" w:eastAsia="Times New Roman" w:hAnsi="Verdana" w:cs="Tahoma"/>
          <w:sz w:val="20"/>
          <w:szCs w:val="20"/>
        </w:rPr>
        <w:t xml:space="preserve"> configurations Active/Active and Active/Passive. SQL Server books online has enough information on this topic and there is a good white paper available on Microsoft site.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Explain the architecture of SQL Server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This is a very important question and you better be able to answer it if consider yourself a DBA. SQL Server books online is the best place to read about SQL Server architecture. Read up the chapter dedicated to SQL Server Architecture.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is lock escalation?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What's the difference between DELETE TABLE and TRUNCATE TABLE commands?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DELETE TABLE is a logged operation, so the deletion of each row gets logged in the transaction log, which makes it slow. TRUNCATE TABLE also deletes all the rows in a table, but it won't log the deletion of each row, instead it logs the </w:t>
      </w:r>
      <w:proofErr w:type="spellStart"/>
      <w:r w:rsidRPr="00F8278B">
        <w:rPr>
          <w:rFonts w:ascii="Verdana" w:eastAsia="Times New Roman" w:hAnsi="Verdana" w:cs="Tahoma"/>
          <w:sz w:val="20"/>
          <w:szCs w:val="20"/>
        </w:rPr>
        <w:t>deallocation</w:t>
      </w:r>
      <w:proofErr w:type="spellEnd"/>
      <w:r w:rsidRPr="00F8278B">
        <w:rPr>
          <w:rFonts w:ascii="Verdana" w:eastAsia="Times New Roman" w:hAnsi="Verdana" w:cs="Tahoma"/>
          <w:sz w:val="20"/>
          <w:szCs w:val="20"/>
        </w:rPr>
        <w:t xml:space="preserve"> of the data pages of the table, which makes it faster. Of course, TRUNCATE TABLE can be rolled back.</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Explain the storage models of OLAP</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Check out MOLAP, ROLAP and HOLAP in SQL Server books online for more information.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What are the new features introduced in SQL Server 2000 (or the latest release of SQL Server at the time of your interview)? What changed between the previous version of SQL Server and the current version?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This question is generally asked to see how current </w:t>
      </w:r>
      <w:proofErr w:type="gramStart"/>
      <w:r w:rsidRPr="00F8278B">
        <w:rPr>
          <w:rFonts w:ascii="Verdana" w:eastAsia="Times New Roman" w:hAnsi="Verdana" w:cs="Tahoma"/>
          <w:sz w:val="20"/>
          <w:szCs w:val="20"/>
        </w:rPr>
        <w:t>is your knowledge</w:t>
      </w:r>
      <w:proofErr w:type="gramEnd"/>
      <w:r w:rsidRPr="00F8278B">
        <w:rPr>
          <w:rFonts w:ascii="Verdana" w:eastAsia="Times New Roman" w:hAnsi="Verdana" w:cs="Tahoma"/>
          <w:sz w:val="20"/>
          <w:szCs w:val="20"/>
        </w:rPr>
        <w:t xml:space="preserve">. Generally there is a section in the beginning of the books online titled "What's New", which has all such information. Of course, reading just that is not </w:t>
      </w:r>
      <w:proofErr w:type="gramStart"/>
      <w:r w:rsidRPr="00F8278B">
        <w:rPr>
          <w:rFonts w:ascii="Verdana" w:eastAsia="Times New Roman" w:hAnsi="Verdana" w:cs="Tahoma"/>
          <w:sz w:val="20"/>
          <w:szCs w:val="20"/>
        </w:rPr>
        <w:t>enough,</w:t>
      </w:r>
      <w:proofErr w:type="gramEnd"/>
      <w:r w:rsidRPr="00F8278B">
        <w:rPr>
          <w:rFonts w:ascii="Verdana" w:eastAsia="Times New Roman" w:hAnsi="Verdana" w:cs="Tahoma"/>
          <w:sz w:val="20"/>
          <w:szCs w:val="20"/>
        </w:rPr>
        <w:t xml:space="preserve"> you should have tried those things to better answer the questions. Also check out the section titled "Backward Compatibility" in books online which talks about the changes that have taken place in the new version.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are constraints? Explain different types of constraints.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Constraints enable the RDBMS enforce the integrity of the database automatically, without needing you to create triggers, rule or defaults.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Types of constraints: NOT NULL, CHECK, UNIQUE, PRIMARY KEY, FOREIGN KEY</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For an explanation of these constraints see books online for the pages titled: "Constraints" and "CREATE TABLE", "ALTER TABLE"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roofErr w:type="spellStart"/>
      <w:r w:rsidRPr="00F8278B">
        <w:rPr>
          <w:rFonts w:ascii="Verdana" w:eastAsia="Times New Roman" w:hAnsi="Verdana" w:cs="Tahoma"/>
          <w:b/>
          <w:bCs/>
          <w:sz w:val="20"/>
          <w:szCs w:val="20"/>
        </w:rPr>
        <w:t>Whar</w:t>
      </w:r>
      <w:proofErr w:type="spellEnd"/>
      <w:r w:rsidRPr="00F8278B">
        <w:rPr>
          <w:rFonts w:ascii="Verdana" w:eastAsia="Times New Roman" w:hAnsi="Verdana" w:cs="Tahoma"/>
          <w:b/>
          <w:bCs/>
          <w:sz w:val="20"/>
          <w:szCs w:val="20"/>
        </w:rPr>
        <w:t xml:space="preserve"> is an index? What are the types of indexes? How many clustered indexes can be created on a table? I create a separate index on each column of a table. </w:t>
      </w:r>
      <w:proofErr w:type="gramStart"/>
      <w:r w:rsidRPr="00F8278B">
        <w:rPr>
          <w:rFonts w:ascii="Verdana" w:eastAsia="Times New Roman" w:hAnsi="Verdana" w:cs="Tahoma"/>
          <w:b/>
          <w:bCs/>
          <w:sz w:val="20"/>
          <w:szCs w:val="20"/>
        </w:rPr>
        <w:t>what</w:t>
      </w:r>
      <w:proofErr w:type="gramEnd"/>
      <w:r w:rsidRPr="00F8278B">
        <w:rPr>
          <w:rFonts w:ascii="Verdana" w:eastAsia="Times New Roman" w:hAnsi="Verdana" w:cs="Tahoma"/>
          <w:b/>
          <w:bCs/>
          <w:sz w:val="20"/>
          <w:szCs w:val="20"/>
        </w:rPr>
        <w:t xml:space="preserve"> are the advantages and disadvantages of this approach?</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Indexes in SQL Server are similar to the indexes in books. They help SQL Server retrieve the data quicker.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Indexes are of two types. </w:t>
      </w:r>
      <w:proofErr w:type="gramStart"/>
      <w:r w:rsidRPr="00F8278B">
        <w:rPr>
          <w:rFonts w:ascii="Verdana" w:eastAsia="Times New Roman" w:hAnsi="Verdana" w:cs="Tahoma"/>
          <w:sz w:val="20"/>
          <w:szCs w:val="20"/>
        </w:rPr>
        <w:t>Clustered indexes and non-clustered indexes.</w:t>
      </w:r>
      <w:proofErr w:type="gramEnd"/>
      <w:r w:rsidRPr="00F8278B">
        <w:rPr>
          <w:rFonts w:ascii="Verdana" w:eastAsia="Times New Roman" w:hAnsi="Verdana" w:cs="Tahoma"/>
          <w:sz w:val="20"/>
          <w:szCs w:val="20"/>
        </w:rPr>
        <w:t xml:space="preserve"> When you </w:t>
      </w:r>
      <w:proofErr w:type="spellStart"/>
      <w:r w:rsidRPr="00F8278B">
        <w:rPr>
          <w:rFonts w:ascii="Verdana" w:eastAsia="Times New Roman" w:hAnsi="Verdana" w:cs="Tahoma"/>
          <w:sz w:val="20"/>
          <w:szCs w:val="20"/>
        </w:rPr>
        <w:t>craete</w:t>
      </w:r>
      <w:proofErr w:type="spellEnd"/>
      <w:r w:rsidRPr="00F8278B">
        <w:rPr>
          <w:rFonts w:ascii="Verdana" w:eastAsia="Times New Roman" w:hAnsi="Verdana" w:cs="Tahoma"/>
          <w:sz w:val="20"/>
          <w:szCs w:val="20"/>
        </w:rPr>
        <w:t xml:space="preserv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w:t>
      </w:r>
      <w:proofErr w:type="gramStart"/>
      <w:r w:rsidRPr="00F8278B">
        <w:rPr>
          <w:rFonts w:ascii="Verdana" w:eastAsia="Times New Roman" w:hAnsi="Verdana" w:cs="Tahoma"/>
          <w:sz w:val="20"/>
          <w:szCs w:val="20"/>
        </w:rPr>
        <w:t>it's</w:t>
      </w:r>
      <w:proofErr w:type="gramEnd"/>
      <w:r w:rsidRPr="00F8278B">
        <w:rPr>
          <w:rFonts w:ascii="Verdana" w:eastAsia="Times New Roman" w:hAnsi="Verdana" w:cs="Tahoma"/>
          <w:sz w:val="20"/>
          <w:szCs w:val="20"/>
        </w:rPr>
        <w:t xml:space="preserve"> row locater. The row located could be the RID or the Clustered index key, depending up on the absence or presence of clustered index on the table.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If you create an index on each column of a table, it improves the query performance, as the query optimizer can choose from all the existing indexes to come up with an efficient execution plan. At the same t </w:t>
      </w:r>
      <w:proofErr w:type="spellStart"/>
      <w:r w:rsidRPr="00F8278B">
        <w:rPr>
          <w:rFonts w:ascii="Verdana" w:eastAsia="Times New Roman" w:hAnsi="Verdana" w:cs="Tahoma"/>
          <w:sz w:val="20"/>
          <w:szCs w:val="20"/>
        </w:rPr>
        <w:t>ime</w:t>
      </w:r>
      <w:proofErr w:type="spellEnd"/>
      <w:r w:rsidRPr="00F8278B">
        <w:rPr>
          <w:rFonts w:ascii="Verdana" w:eastAsia="Times New Roman" w:hAnsi="Verdana" w:cs="Tahoma"/>
          <w:sz w:val="20"/>
          <w:szCs w:val="20"/>
        </w:rPr>
        <w:t>, data modification operations (such as INSERT, UPDATE, DELETE) will become slow, as every time data changes in the table, all the indexes need to be updated. Another disadvantage is that, indexes need disk space, the more indexes you have, more disk space is used.</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is RAID and what are different types of RAID configurations?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are the steps you will take to improve performance of a poor performing query?</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t>
      </w:r>
      <w:r w:rsidRPr="00F8278B">
        <w:rPr>
          <w:rFonts w:ascii="Verdana" w:eastAsia="Times New Roman" w:hAnsi="Verdana" w:cs="Tahoma"/>
          <w:sz w:val="20"/>
          <w:szCs w:val="20"/>
        </w:rPr>
        <w:lastRenderedPageBreak/>
        <w:t>with unnecessarily complicated joins, too much normalization, excess usage of cursors and temporary tables.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Some of the tools/ways that help you troubleshooting performance problems are: SET SHOWPLAN_ALL ON, SET SHOWPLAN_TEXT ON, SET STATISTICS IO ON, SQL Server Profiler, Windows NT /2000 Performance monitor, Graphical execution plan in Query Analyzer.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Download the white paper on performance tuning SQL Server from Microsoft web site. Don't forget to check out sql-server-performance.com</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are the steps you will take, if you are tasked with securing an SQL Server?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Again this is another open ended question. Here are some things you could talk about: Preferring NT authentication, using server, database and application roles to control access to the data, securing the physical database files using NTFS permissions, using an </w:t>
      </w:r>
      <w:proofErr w:type="spellStart"/>
      <w:r w:rsidRPr="00F8278B">
        <w:rPr>
          <w:rFonts w:ascii="Verdana" w:eastAsia="Times New Roman" w:hAnsi="Verdana" w:cs="Tahoma"/>
          <w:sz w:val="20"/>
          <w:szCs w:val="20"/>
        </w:rPr>
        <w:t>unguessable</w:t>
      </w:r>
      <w:proofErr w:type="spellEnd"/>
      <w:r w:rsidRPr="00F8278B">
        <w:rPr>
          <w:rFonts w:ascii="Verdana" w:eastAsia="Times New Roman" w:hAnsi="Verdana" w:cs="Tahoma"/>
          <w:sz w:val="20"/>
          <w:szCs w:val="20"/>
        </w:rPr>
        <w:t xml:space="preserv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Read the white paper on SQL Server security from Microsoft website. Also check out My SQL Server security best practices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is a deadlock and what is a live lock? How will you go about resolving deadlocks?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A </w:t>
      </w:r>
      <w:proofErr w:type="spellStart"/>
      <w:r w:rsidRPr="00F8278B">
        <w:rPr>
          <w:rFonts w:ascii="Verdana" w:eastAsia="Times New Roman" w:hAnsi="Verdana" w:cs="Tahoma"/>
          <w:sz w:val="20"/>
          <w:szCs w:val="20"/>
        </w:rPr>
        <w:t>livelock</w:t>
      </w:r>
      <w:proofErr w:type="spellEnd"/>
      <w:r w:rsidRPr="00F8278B">
        <w:rPr>
          <w:rFonts w:ascii="Verdana" w:eastAsia="Times New Roman" w:hAnsi="Verdana" w:cs="Tahoma"/>
          <w:sz w:val="20"/>
          <w:szCs w:val="20"/>
        </w:rPr>
        <w:t xml:space="preserve"> is one, where a request for an exclusive lock is repeatedly denied because a series of overlapping shared locks keeps interfering. SQL Server detects the situation after four denials and refuses further shared locks. A </w:t>
      </w:r>
      <w:proofErr w:type="spellStart"/>
      <w:r w:rsidRPr="00F8278B">
        <w:rPr>
          <w:rFonts w:ascii="Verdana" w:eastAsia="Times New Roman" w:hAnsi="Verdana" w:cs="Tahoma"/>
          <w:sz w:val="20"/>
          <w:szCs w:val="20"/>
        </w:rPr>
        <w:t>livelock</w:t>
      </w:r>
      <w:proofErr w:type="spellEnd"/>
      <w:r w:rsidRPr="00F8278B">
        <w:rPr>
          <w:rFonts w:ascii="Verdana" w:eastAsia="Times New Roman" w:hAnsi="Verdana" w:cs="Tahoma"/>
          <w:sz w:val="20"/>
          <w:szCs w:val="20"/>
        </w:rPr>
        <w:t xml:space="preserve"> also occurs when read transactions monopolize a table or page, forcing a write transaction to wait indefinitely.</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Check out SET DEADLOCK_PRIORITY and "Minimizing Deadlocks" in SQL Server books online. Also check out the article Q169960 from Microsoft knowledge base.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is blocking and how would you troubleshoot it?</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Blocking happens when one connection from an application holds a lock and a second connection requires a conflicting lock type. This forces the second connection to wait, blocked on the first.</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Read up the following topics in SQL Server books online: Understanding and avoiding blocking, Coding efficient transactions.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Explain CREATE DATABASE syntax</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Many of us are used to </w:t>
      </w:r>
      <w:proofErr w:type="spellStart"/>
      <w:r w:rsidRPr="00F8278B">
        <w:rPr>
          <w:rFonts w:ascii="Verdana" w:eastAsia="Times New Roman" w:hAnsi="Verdana" w:cs="Tahoma"/>
          <w:sz w:val="20"/>
          <w:szCs w:val="20"/>
        </w:rPr>
        <w:t>craeting</w:t>
      </w:r>
      <w:proofErr w:type="spellEnd"/>
      <w:r w:rsidRPr="00F8278B">
        <w:rPr>
          <w:rFonts w:ascii="Verdana" w:eastAsia="Times New Roman" w:hAnsi="Verdana" w:cs="Tahoma"/>
          <w:sz w:val="20"/>
          <w:szCs w:val="20"/>
        </w:rPr>
        <w:t xml:space="preserve"> databases from the Enterprise Manager or by just issuing the command: CREATE DATABAE </w:t>
      </w:r>
      <w:proofErr w:type="spellStart"/>
      <w:r w:rsidRPr="00F8278B">
        <w:rPr>
          <w:rFonts w:ascii="Verdana" w:eastAsia="Times New Roman" w:hAnsi="Verdana" w:cs="Tahoma"/>
          <w:sz w:val="20"/>
          <w:szCs w:val="20"/>
        </w:rPr>
        <w:t>MyDB</w:t>
      </w:r>
      <w:proofErr w:type="spellEnd"/>
      <w:r w:rsidRPr="00F8278B">
        <w:rPr>
          <w:rFonts w:ascii="Verdana" w:eastAsia="Times New Roman" w:hAnsi="Verdana" w:cs="Tahoma"/>
          <w:sz w:val="20"/>
          <w:szCs w:val="20"/>
        </w:rPr>
        <w:t xml:space="preserve">. But what if you have to create a database with two </w:t>
      </w:r>
      <w:proofErr w:type="spellStart"/>
      <w:r w:rsidRPr="00F8278B">
        <w:rPr>
          <w:rFonts w:ascii="Verdana" w:eastAsia="Times New Roman" w:hAnsi="Verdana" w:cs="Tahoma"/>
          <w:sz w:val="20"/>
          <w:szCs w:val="20"/>
        </w:rPr>
        <w:t>filegroups</w:t>
      </w:r>
      <w:proofErr w:type="spellEnd"/>
      <w:r w:rsidRPr="00F8278B">
        <w:rPr>
          <w:rFonts w:ascii="Verdana" w:eastAsia="Times New Roman" w:hAnsi="Verdana" w:cs="Tahoma"/>
          <w:sz w:val="20"/>
          <w:szCs w:val="20"/>
        </w:rPr>
        <w:t>, one on drive C and the</w:t>
      </w:r>
      <w:r w:rsidRPr="00F8278B">
        <w:rPr>
          <w:rFonts w:ascii="Verdana" w:eastAsia="Times New Roman" w:hAnsi="Verdana" w:cs="Tahoma"/>
          <w:sz w:val="20"/>
          <w:szCs w:val="20"/>
        </w:rPr>
        <w:br/>
        <w:t>other on drive D with log on drive E with an initial size of 600 MB and with a growth factor of 15%? That's why being a DBA you should be familiar with the CREATE DATABASE syntax. Check out SQL Server books</w:t>
      </w:r>
      <w:r w:rsidRPr="00F8278B">
        <w:rPr>
          <w:rFonts w:ascii="Verdana" w:eastAsia="Times New Roman" w:hAnsi="Verdana" w:cs="Tahoma"/>
          <w:sz w:val="20"/>
          <w:szCs w:val="20"/>
        </w:rPr>
        <w:br/>
        <w:t>online for more information.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How to restart SQL Server in single user mode? How to start SQL Server in minimal configuration mode?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SQL Server can be started from command line, using the SQLSERVR.EXE. This EXE has some very important parameters with which a DBA should be familiar with. -m is used for starting SQL Server in single user mode</w:t>
      </w:r>
      <w:r w:rsidRPr="00F8278B">
        <w:rPr>
          <w:rFonts w:ascii="Verdana" w:eastAsia="Times New Roman" w:hAnsi="Verdana" w:cs="Tahoma"/>
          <w:sz w:val="20"/>
          <w:szCs w:val="20"/>
        </w:rPr>
        <w:br/>
        <w:t xml:space="preserve">and -f is used to start the SQL Server in minimal </w:t>
      </w:r>
      <w:proofErr w:type="spellStart"/>
      <w:r w:rsidRPr="00F8278B">
        <w:rPr>
          <w:rFonts w:ascii="Verdana" w:eastAsia="Times New Roman" w:hAnsi="Verdana" w:cs="Tahoma"/>
          <w:sz w:val="20"/>
          <w:szCs w:val="20"/>
        </w:rPr>
        <w:t>confuguration</w:t>
      </w:r>
      <w:proofErr w:type="spellEnd"/>
      <w:r w:rsidRPr="00F8278B">
        <w:rPr>
          <w:rFonts w:ascii="Verdana" w:eastAsia="Times New Roman" w:hAnsi="Verdana" w:cs="Tahoma"/>
          <w:sz w:val="20"/>
          <w:szCs w:val="20"/>
        </w:rPr>
        <w:t xml:space="preserve"> mode. Check out SQL Server books online for more parameters and their explanations.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As a part of your job, what are the DBCC commands that you commonly use for database maintenance?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DBCC CHECKDB, DBCC CHECKTABLE, DBCC CHECKCATALOG, DBCC CHECKALLOC, DBCC SHOWCONTIG, DBCC SHRINKDATABASE, DBCC SHRINKFILE etc. But there are a whole load of DBCC commands which are very useful for DBAs. Check out SQL Server books online for more information.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 xml:space="preserve">What are statistics, under what circumstances they go out of date, </w:t>
      </w:r>
      <w:proofErr w:type="gramStart"/>
      <w:r w:rsidRPr="00F8278B">
        <w:rPr>
          <w:rFonts w:ascii="Verdana" w:eastAsia="Times New Roman" w:hAnsi="Verdana" w:cs="Tahoma"/>
          <w:b/>
          <w:bCs/>
          <w:sz w:val="20"/>
          <w:szCs w:val="20"/>
        </w:rPr>
        <w:t>how</w:t>
      </w:r>
      <w:proofErr w:type="gramEnd"/>
      <w:r w:rsidRPr="00F8278B">
        <w:rPr>
          <w:rFonts w:ascii="Verdana" w:eastAsia="Times New Roman" w:hAnsi="Verdana" w:cs="Tahoma"/>
          <w:b/>
          <w:bCs/>
          <w:sz w:val="20"/>
          <w:szCs w:val="20"/>
        </w:rPr>
        <w:t xml:space="preserve"> do you update them?</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Statistics determine the selectivity of the indexes. If an indexed column has unique values then the selectivity of that index is more, as opposed to an index with non-unique values. </w:t>
      </w:r>
      <w:r w:rsidRPr="00F8278B">
        <w:rPr>
          <w:rFonts w:ascii="Verdana" w:eastAsia="Times New Roman" w:hAnsi="Verdana" w:cs="Tahoma"/>
          <w:sz w:val="20"/>
          <w:szCs w:val="20"/>
        </w:rPr>
        <w:lastRenderedPageBreak/>
        <w:t>Query optimizer uses these indexes in determining whether to choose an index or not while executing a query.</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Some situations under which you should update statistics</w:t>
      </w:r>
      <w:proofErr w:type="gramStart"/>
      <w:r w:rsidRPr="00F8278B">
        <w:rPr>
          <w:rFonts w:ascii="Verdana" w:eastAsia="Times New Roman" w:hAnsi="Verdana" w:cs="Tahoma"/>
          <w:sz w:val="20"/>
          <w:szCs w:val="20"/>
        </w:rPr>
        <w:t>:</w:t>
      </w:r>
      <w:proofErr w:type="gramEnd"/>
      <w:r w:rsidRPr="00F8278B">
        <w:rPr>
          <w:rFonts w:ascii="Verdana" w:eastAsia="Times New Roman" w:hAnsi="Verdana" w:cs="Tahoma"/>
          <w:sz w:val="20"/>
          <w:szCs w:val="20"/>
        </w:rPr>
        <w:br/>
        <w:t>1) If there is significant change in the key values in the index</w:t>
      </w:r>
      <w:r w:rsidRPr="00F8278B">
        <w:rPr>
          <w:rFonts w:ascii="Verdana" w:eastAsia="Times New Roman" w:hAnsi="Verdana" w:cs="Tahoma"/>
          <w:sz w:val="20"/>
          <w:szCs w:val="20"/>
        </w:rPr>
        <w:br/>
        <w:t>2) If a large amount of data in an indexed column has been added, changed, or removed (that is, if the distribution of key values has changed), or the table has been truncated using the TRUNCATE TABLE statement and then repopulated</w:t>
      </w:r>
      <w:r w:rsidRPr="00F8278B">
        <w:rPr>
          <w:rFonts w:ascii="Verdana" w:eastAsia="Times New Roman" w:hAnsi="Verdana" w:cs="Tahoma"/>
          <w:sz w:val="20"/>
          <w:szCs w:val="20"/>
        </w:rPr>
        <w:br/>
        <w:t>3) Database is upgraded from a previous version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Look up SQL Server books online for the following commands: UPDATE</w:t>
      </w:r>
      <w:r w:rsidRPr="00F8278B">
        <w:rPr>
          <w:rFonts w:ascii="Verdana" w:eastAsia="Times New Roman" w:hAnsi="Verdana" w:cs="Tahoma"/>
          <w:sz w:val="20"/>
          <w:szCs w:val="20"/>
        </w:rPr>
        <w:br/>
        <w:t>STATISTICS, STATS_DATE, DBCC SHOW_STATISTICS, CREATE STATISTICS, DROP</w:t>
      </w:r>
      <w:r w:rsidRPr="00F8278B">
        <w:rPr>
          <w:rFonts w:ascii="Verdana" w:eastAsia="Times New Roman" w:hAnsi="Verdana" w:cs="Tahoma"/>
          <w:sz w:val="20"/>
          <w:szCs w:val="20"/>
        </w:rPr>
        <w:br/>
        <w:t xml:space="preserve">STATISTICS, </w:t>
      </w:r>
      <w:proofErr w:type="spellStart"/>
      <w:r w:rsidRPr="00F8278B">
        <w:rPr>
          <w:rFonts w:ascii="Verdana" w:eastAsia="Times New Roman" w:hAnsi="Verdana" w:cs="Tahoma"/>
          <w:sz w:val="20"/>
          <w:szCs w:val="20"/>
        </w:rPr>
        <w:t>sp_autostats</w:t>
      </w:r>
      <w:proofErr w:type="spellEnd"/>
      <w:r w:rsidRPr="00F8278B">
        <w:rPr>
          <w:rFonts w:ascii="Verdana" w:eastAsia="Times New Roman" w:hAnsi="Verdana" w:cs="Tahoma"/>
          <w:sz w:val="20"/>
          <w:szCs w:val="20"/>
        </w:rPr>
        <w:t xml:space="preserve">, </w:t>
      </w:r>
      <w:proofErr w:type="spellStart"/>
      <w:r w:rsidRPr="00F8278B">
        <w:rPr>
          <w:rFonts w:ascii="Verdana" w:eastAsia="Times New Roman" w:hAnsi="Verdana" w:cs="Tahoma"/>
          <w:sz w:val="20"/>
          <w:szCs w:val="20"/>
        </w:rPr>
        <w:t>sp_createstats</w:t>
      </w:r>
      <w:proofErr w:type="spellEnd"/>
      <w:r w:rsidRPr="00F8278B">
        <w:rPr>
          <w:rFonts w:ascii="Verdana" w:eastAsia="Times New Roman" w:hAnsi="Verdana" w:cs="Tahoma"/>
          <w:sz w:val="20"/>
          <w:szCs w:val="20"/>
        </w:rPr>
        <w:t xml:space="preserve">, </w:t>
      </w:r>
      <w:proofErr w:type="spellStart"/>
      <w:proofErr w:type="gramStart"/>
      <w:r w:rsidRPr="00F8278B">
        <w:rPr>
          <w:rFonts w:ascii="Verdana" w:eastAsia="Times New Roman" w:hAnsi="Verdana" w:cs="Tahoma"/>
          <w:sz w:val="20"/>
          <w:szCs w:val="20"/>
        </w:rPr>
        <w:t>sp</w:t>
      </w:r>
      <w:proofErr w:type="gramEnd"/>
      <w:r w:rsidRPr="00F8278B">
        <w:rPr>
          <w:rFonts w:ascii="Verdana" w:eastAsia="Times New Roman" w:hAnsi="Verdana" w:cs="Tahoma"/>
          <w:sz w:val="20"/>
          <w:szCs w:val="20"/>
        </w:rPr>
        <w:t>_updatestats</w:t>
      </w:r>
      <w:proofErr w:type="spellEnd"/>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are the different ways of moving data/databases between servers and databases in SQL Server?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There are lots of options </w:t>
      </w:r>
      <w:proofErr w:type="gramStart"/>
      <w:r w:rsidRPr="00F8278B">
        <w:rPr>
          <w:rFonts w:ascii="Verdana" w:eastAsia="Times New Roman" w:hAnsi="Verdana" w:cs="Tahoma"/>
          <w:sz w:val="20"/>
          <w:szCs w:val="20"/>
        </w:rPr>
        <w:t>available,</w:t>
      </w:r>
      <w:proofErr w:type="gramEnd"/>
      <w:r w:rsidRPr="00F8278B">
        <w:rPr>
          <w:rFonts w:ascii="Verdana" w:eastAsia="Times New Roman" w:hAnsi="Verdana" w:cs="Tahoma"/>
          <w:sz w:val="20"/>
          <w:szCs w:val="20"/>
        </w:rPr>
        <w:t xml:space="preserve"> you have to choose your option depending upon your requirements. Some of the options you have are: BACKUP/RESTORE, </w:t>
      </w:r>
      <w:proofErr w:type="spellStart"/>
      <w:r w:rsidRPr="00F8278B">
        <w:rPr>
          <w:rFonts w:ascii="Verdana" w:eastAsia="Times New Roman" w:hAnsi="Verdana" w:cs="Tahoma"/>
          <w:sz w:val="20"/>
          <w:szCs w:val="20"/>
        </w:rPr>
        <w:t>dettaching</w:t>
      </w:r>
      <w:proofErr w:type="spellEnd"/>
      <w:r w:rsidRPr="00F8278B">
        <w:rPr>
          <w:rFonts w:ascii="Verdana" w:eastAsia="Times New Roman" w:hAnsi="Verdana" w:cs="Tahoma"/>
          <w:sz w:val="20"/>
          <w:szCs w:val="20"/>
        </w:rPr>
        <w:t xml:space="preserve"> and attaching databases, replication, DTS, BCP, </w:t>
      </w:r>
      <w:proofErr w:type="spellStart"/>
      <w:r w:rsidRPr="00F8278B">
        <w:rPr>
          <w:rFonts w:ascii="Verdana" w:eastAsia="Times New Roman" w:hAnsi="Verdana" w:cs="Tahoma"/>
          <w:sz w:val="20"/>
          <w:szCs w:val="20"/>
        </w:rPr>
        <w:t>logshipping</w:t>
      </w:r>
      <w:proofErr w:type="spellEnd"/>
      <w:r w:rsidRPr="00F8278B">
        <w:rPr>
          <w:rFonts w:ascii="Verdana" w:eastAsia="Times New Roman" w:hAnsi="Verdana" w:cs="Tahoma"/>
          <w:sz w:val="20"/>
          <w:szCs w:val="20"/>
        </w:rPr>
        <w:t>, INSERT...SELECT, SELECT...INTO, creating INSERT scripts to generate data.</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roofErr w:type="spellStart"/>
      <w:proofErr w:type="gramStart"/>
      <w:r w:rsidRPr="00F8278B">
        <w:rPr>
          <w:rFonts w:ascii="Verdana" w:eastAsia="Times New Roman" w:hAnsi="Verdana" w:cs="Tahoma"/>
          <w:b/>
          <w:bCs/>
          <w:sz w:val="20"/>
          <w:szCs w:val="20"/>
        </w:rPr>
        <w:t>Explian</w:t>
      </w:r>
      <w:proofErr w:type="spellEnd"/>
      <w:r w:rsidRPr="00F8278B">
        <w:rPr>
          <w:rFonts w:ascii="Verdana" w:eastAsia="Times New Roman" w:hAnsi="Verdana" w:cs="Tahoma"/>
          <w:b/>
          <w:bCs/>
          <w:sz w:val="20"/>
          <w:szCs w:val="20"/>
        </w:rPr>
        <w:t xml:space="preserve"> different types of BACKUPs </w:t>
      </w:r>
      <w:proofErr w:type="spellStart"/>
      <w:r w:rsidRPr="00F8278B">
        <w:rPr>
          <w:rFonts w:ascii="Verdana" w:eastAsia="Times New Roman" w:hAnsi="Verdana" w:cs="Tahoma"/>
          <w:b/>
          <w:bCs/>
          <w:sz w:val="20"/>
          <w:szCs w:val="20"/>
        </w:rPr>
        <w:t>avaialabe</w:t>
      </w:r>
      <w:proofErr w:type="spellEnd"/>
      <w:r w:rsidRPr="00F8278B">
        <w:rPr>
          <w:rFonts w:ascii="Verdana" w:eastAsia="Times New Roman" w:hAnsi="Verdana" w:cs="Tahoma"/>
          <w:b/>
          <w:bCs/>
          <w:sz w:val="20"/>
          <w:szCs w:val="20"/>
        </w:rPr>
        <w:t xml:space="preserve"> in SQL Server?</w:t>
      </w:r>
      <w:proofErr w:type="gramEnd"/>
      <w:r w:rsidRPr="00F8278B">
        <w:rPr>
          <w:rFonts w:ascii="Verdana" w:eastAsia="Times New Roman" w:hAnsi="Verdana" w:cs="Tahoma"/>
          <w:b/>
          <w:bCs/>
          <w:sz w:val="20"/>
          <w:szCs w:val="20"/>
        </w:rPr>
        <w:t xml:space="preserve"> Given a particular scenario, how would you go about choosing a backup plan?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Types of backups you can create in SQL </w:t>
      </w:r>
      <w:proofErr w:type="spellStart"/>
      <w:r w:rsidRPr="00F8278B">
        <w:rPr>
          <w:rFonts w:ascii="Verdana" w:eastAsia="Times New Roman" w:hAnsi="Verdana" w:cs="Tahoma"/>
          <w:sz w:val="20"/>
          <w:szCs w:val="20"/>
        </w:rPr>
        <w:t>Sever</w:t>
      </w:r>
      <w:proofErr w:type="spellEnd"/>
      <w:r w:rsidRPr="00F8278B">
        <w:rPr>
          <w:rFonts w:ascii="Verdana" w:eastAsia="Times New Roman" w:hAnsi="Verdana" w:cs="Tahoma"/>
          <w:sz w:val="20"/>
          <w:szCs w:val="20"/>
        </w:rPr>
        <w:t xml:space="preserve"> 7.0+ are Full database backup, differential database backup, transaction log backup, </w:t>
      </w:r>
      <w:proofErr w:type="spellStart"/>
      <w:r w:rsidRPr="00F8278B">
        <w:rPr>
          <w:rFonts w:ascii="Verdana" w:eastAsia="Times New Roman" w:hAnsi="Verdana" w:cs="Tahoma"/>
          <w:sz w:val="20"/>
          <w:szCs w:val="20"/>
        </w:rPr>
        <w:t>filegroup</w:t>
      </w:r>
      <w:proofErr w:type="spellEnd"/>
      <w:r w:rsidRPr="00F8278B">
        <w:rPr>
          <w:rFonts w:ascii="Verdana" w:eastAsia="Times New Roman" w:hAnsi="Verdana" w:cs="Tahoma"/>
          <w:sz w:val="20"/>
          <w:szCs w:val="20"/>
        </w:rPr>
        <w:t xml:space="preserve"> backup. Check out the BACKUP and RESTORE commands in SQL Server books online. Be prepared to write the commands in your interview. Books online also has information on detailed backup/restore architecture and when one should go for a particular kind of backup.</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 xml:space="preserve">What is database </w:t>
      </w:r>
      <w:proofErr w:type="spellStart"/>
      <w:r w:rsidRPr="00F8278B">
        <w:rPr>
          <w:rFonts w:ascii="Verdana" w:eastAsia="Times New Roman" w:hAnsi="Verdana" w:cs="Tahoma"/>
          <w:b/>
          <w:bCs/>
          <w:sz w:val="20"/>
          <w:szCs w:val="20"/>
        </w:rPr>
        <w:t>replicaion</w:t>
      </w:r>
      <w:proofErr w:type="spellEnd"/>
      <w:r w:rsidRPr="00F8278B">
        <w:rPr>
          <w:rFonts w:ascii="Verdana" w:eastAsia="Times New Roman" w:hAnsi="Verdana" w:cs="Tahoma"/>
          <w:b/>
          <w:bCs/>
          <w:sz w:val="20"/>
          <w:szCs w:val="20"/>
        </w:rPr>
        <w:t>? What are the different types of replication you can set up in SQL Server?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Replication is the process of copying/moving data between databases on the same or different servers. SQL Server supports the following types of replication scenarios: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Snapshot replication</w:t>
      </w:r>
      <w:r w:rsidRPr="00F8278B">
        <w:rPr>
          <w:rFonts w:ascii="Verdana" w:eastAsia="Times New Roman" w:hAnsi="Verdana" w:cs="Tahoma"/>
          <w:sz w:val="20"/>
          <w:szCs w:val="20"/>
        </w:rPr>
        <w:br/>
        <w:t>* Transactional replication (with immediate updating subscribers, with queued updating subscribers)</w:t>
      </w:r>
      <w:r w:rsidRPr="00F8278B">
        <w:rPr>
          <w:rFonts w:ascii="Verdana" w:eastAsia="Times New Roman" w:hAnsi="Verdana" w:cs="Tahoma"/>
          <w:sz w:val="20"/>
          <w:szCs w:val="20"/>
        </w:rPr>
        <w:br/>
        <w:t>* Merge replication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See SQL Server books online for </w:t>
      </w:r>
      <w:proofErr w:type="spellStart"/>
      <w:r w:rsidRPr="00F8278B">
        <w:rPr>
          <w:rFonts w:ascii="Verdana" w:eastAsia="Times New Roman" w:hAnsi="Verdana" w:cs="Tahoma"/>
          <w:sz w:val="20"/>
          <w:szCs w:val="20"/>
        </w:rPr>
        <w:t>indepth</w:t>
      </w:r>
      <w:proofErr w:type="spellEnd"/>
      <w:r w:rsidRPr="00F8278B">
        <w:rPr>
          <w:rFonts w:ascii="Verdana" w:eastAsia="Times New Roman" w:hAnsi="Verdana" w:cs="Tahoma"/>
          <w:sz w:val="20"/>
          <w:szCs w:val="20"/>
        </w:rPr>
        <w:t xml:space="preserve"> coverage on replication. Be prepared to explain how different replication agents function, what are the main system tables used in replication etc.</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How to determine the service pack currently installed on SQL Server?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The global variable @@Version stores the build number of the sqlservr.exe, which is used to determine the service pack installed. To know more about this process visit SQL Server service packs and versions.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are cursors? Explain different types of cursors. What are the disadvantages of cursors? How can you avoid cursors?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Cursors allow row-by-row </w:t>
      </w:r>
      <w:proofErr w:type="spellStart"/>
      <w:r w:rsidRPr="00F8278B">
        <w:rPr>
          <w:rFonts w:ascii="Verdana" w:eastAsia="Times New Roman" w:hAnsi="Verdana" w:cs="Tahoma"/>
          <w:sz w:val="20"/>
          <w:szCs w:val="20"/>
        </w:rPr>
        <w:t>prcessing</w:t>
      </w:r>
      <w:proofErr w:type="spellEnd"/>
      <w:r w:rsidRPr="00F8278B">
        <w:rPr>
          <w:rFonts w:ascii="Verdana" w:eastAsia="Times New Roman" w:hAnsi="Verdana" w:cs="Tahoma"/>
          <w:sz w:val="20"/>
          <w:szCs w:val="20"/>
        </w:rPr>
        <w:t xml:space="preserve"> of the </w:t>
      </w:r>
      <w:proofErr w:type="spellStart"/>
      <w:r w:rsidRPr="00F8278B">
        <w:rPr>
          <w:rFonts w:ascii="Verdana" w:eastAsia="Times New Roman" w:hAnsi="Verdana" w:cs="Tahoma"/>
          <w:sz w:val="20"/>
          <w:szCs w:val="20"/>
        </w:rPr>
        <w:t>resultsets</w:t>
      </w:r>
      <w:proofErr w:type="spellEnd"/>
      <w:r w:rsidRPr="00F8278B">
        <w:rPr>
          <w:rFonts w:ascii="Verdana" w:eastAsia="Times New Roman" w:hAnsi="Verdana" w:cs="Tahoma"/>
          <w:sz w:val="20"/>
          <w:szCs w:val="20"/>
        </w:rPr>
        <w:t>.</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Types of cursors: Static, Dynamic, Forward-only, Keyset-driven. See books online for more information.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Disadvantages of cursors: Each time you fetch a row from the cursor, it results in a network </w:t>
      </w:r>
      <w:proofErr w:type="gramStart"/>
      <w:r w:rsidRPr="00F8278B">
        <w:rPr>
          <w:rFonts w:ascii="Verdana" w:eastAsia="Times New Roman" w:hAnsi="Verdana" w:cs="Tahoma"/>
          <w:sz w:val="20"/>
          <w:szCs w:val="20"/>
        </w:rPr>
        <w:t>roundtrip,</w:t>
      </w:r>
      <w:proofErr w:type="gramEnd"/>
      <w:r w:rsidRPr="00F8278B">
        <w:rPr>
          <w:rFonts w:ascii="Verdana" w:eastAsia="Times New Roman" w:hAnsi="Verdana" w:cs="Tahoma"/>
          <w:sz w:val="20"/>
          <w:szCs w:val="20"/>
        </w:rPr>
        <w:t xml:space="preserve"> where as a normal SELECT query makes only one </w:t>
      </w:r>
      <w:proofErr w:type="spellStart"/>
      <w:r w:rsidRPr="00F8278B">
        <w:rPr>
          <w:rFonts w:ascii="Verdana" w:eastAsia="Times New Roman" w:hAnsi="Verdana" w:cs="Tahoma"/>
          <w:sz w:val="20"/>
          <w:szCs w:val="20"/>
        </w:rPr>
        <w:t>rowundtrip</w:t>
      </w:r>
      <w:proofErr w:type="spellEnd"/>
      <w:r w:rsidRPr="00F8278B">
        <w:rPr>
          <w:rFonts w:ascii="Verdana" w:eastAsia="Times New Roman" w:hAnsi="Verdana" w:cs="Tahoma"/>
          <w:sz w:val="20"/>
          <w:szCs w:val="20"/>
        </w:rPr>
        <w:t xml:space="preserve">, however large the </w:t>
      </w:r>
      <w:proofErr w:type="spellStart"/>
      <w:r w:rsidRPr="00F8278B">
        <w:rPr>
          <w:rFonts w:ascii="Verdana" w:eastAsia="Times New Roman" w:hAnsi="Verdana" w:cs="Tahoma"/>
          <w:sz w:val="20"/>
          <w:szCs w:val="20"/>
        </w:rPr>
        <w:t>resultset</w:t>
      </w:r>
      <w:proofErr w:type="spellEnd"/>
      <w:r w:rsidRPr="00F8278B">
        <w:rPr>
          <w:rFonts w:ascii="Verdana" w:eastAsia="Times New Roman" w:hAnsi="Verdana" w:cs="Tahoma"/>
          <w:sz w:val="20"/>
          <w:szCs w:val="20"/>
        </w:rPr>
        <w:t xml:space="preserve"> is. Cursors are also costly because they require more resources and temporary storage (results in more IO operations). </w:t>
      </w:r>
      <w:proofErr w:type="spellStart"/>
      <w:r w:rsidRPr="00F8278B">
        <w:rPr>
          <w:rFonts w:ascii="Verdana" w:eastAsia="Times New Roman" w:hAnsi="Verdana" w:cs="Tahoma"/>
          <w:sz w:val="20"/>
          <w:szCs w:val="20"/>
        </w:rPr>
        <w:t>Furthere</w:t>
      </w:r>
      <w:proofErr w:type="spellEnd"/>
      <w:r w:rsidRPr="00F8278B">
        <w:rPr>
          <w:rFonts w:ascii="Verdana" w:eastAsia="Times New Roman" w:hAnsi="Verdana" w:cs="Tahoma"/>
          <w:sz w:val="20"/>
          <w:szCs w:val="20"/>
        </w:rPr>
        <w:t>, there are restrictions on the SELECT statements that can be used with some types of cursors.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Most of the times, set based operations can be used instead of cursors. Here is an example: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If you have to give a flat hike to your employees using the following criteria:</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Salary between 30000 and 40000 -- 5000 hike</w:t>
      </w:r>
      <w:r w:rsidRPr="00F8278B">
        <w:rPr>
          <w:rFonts w:ascii="Verdana" w:eastAsia="Times New Roman" w:hAnsi="Verdana" w:cs="Tahoma"/>
          <w:sz w:val="20"/>
          <w:szCs w:val="20"/>
        </w:rPr>
        <w:br/>
        <w:t>Salary between 40000 and 55000 -- 7000 hike</w:t>
      </w:r>
      <w:r w:rsidRPr="00F8278B">
        <w:rPr>
          <w:rFonts w:ascii="Verdana" w:eastAsia="Times New Roman" w:hAnsi="Verdana" w:cs="Tahoma"/>
          <w:sz w:val="20"/>
          <w:szCs w:val="20"/>
        </w:rPr>
        <w:br/>
        <w:t>Salary between 55000 and 65000 -- 9000 hike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UPDATE </w:t>
      </w:r>
      <w:proofErr w:type="spellStart"/>
      <w:r w:rsidRPr="00F8278B">
        <w:rPr>
          <w:rFonts w:ascii="Verdana" w:eastAsia="Times New Roman" w:hAnsi="Verdana" w:cs="Tahoma"/>
          <w:sz w:val="20"/>
          <w:szCs w:val="20"/>
        </w:rPr>
        <w:t>tbl_emp</w:t>
      </w:r>
      <w:proofErr w:type="spellEnd"/>
      <w:r w:rsidRPr="00F8278B">
        <w:rPr>
          <w:rFonts w:ascii="Verdana" w:eastAsia="Times New Roman" w:hAnsi="Verdana" w:cs="Tahoma"/>
          <w:sz w:val="20"/>
          <w:szCs w:val="20"/>
        </w:rPr>
        <w:t xml:space="preserve"> SET salary =</w:t>
      </w:r>
      <w:r w:rsidRPr="00F8278B">
        <w:rPr>
          <w:rFonts w:ascii="Verdana" w:eastAsia="Times New Roman" w:hAnsi="Verdana" w:cs="Tahoma"/>
          <w:sz w:val="20"/>
          <w:szCs w:val="20"/>
        </w:rPr>
        <w:br/>
        <w:t>CASE WHEN salary BETWEEN 30000 AND 40000 THEN salary + 5000</w:t>
      </w:r>
      <w:r w:rsidRPr="00F8278B">
        <w:rPr>
          <w:rFonts w:ascii="Verdana" w:eastAsia="Times New Roman" w:hAnsi="Verdana" w:cs="Tahoma"/>
          <w:sz w:val="20"/>
          <w:szCs w:val="20"/>
        </w:rPr>
        <w:br/>
        <w:t>WHEN salary BETWEEN 40000 AND 55000 THEN salary + 7000</w:t>
      </w:r>
      <w:r w:rsidRPr="00F8278B">
        <w:rPr>
          <w:rFonts w:ascii="Verdana" w:eastAsia="Times New Roman" w:hAnsi="Verdana" w:cs="Tahoma"/>
          <w:sz w:val="20"/>
          <w:szCs w:val="20"/>
        </w:rPr>
        <w:br/>
      </w:r>
      <w:r w:rsidRPr="00F8278B">
        <w:rPr>
          <w:rFonts w:ascii="Verdana" w:eastAsia="Times New Roman" w:hAnsi="Verdana" w:cs="Tahoma"/>
          <w:sz w:val="20"/>
          <w:szCs w:val="20"/>
        </w:rPr>
        <w:lastRenderedPageBreak/>
        <w:t>WHEN salary BETWEEN 55000 AND 65000 THEN salary + 10000</w:t>
      </w:r>
      <w:r w:rsidRPr="00F8278B">
        <w:rPr>
          <w:rFonts w:ascii="Verdana" w:eastAsia="Times New Roman" w:hAnsi="Verdana" w:cs="Tahoma"/>
          <w:sz w:val="20"/>
          <w:szCs w:val="20"/>
        </w:rPr>
        <w:br/>
        <w:t>END</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 xml:space="preserve">Write down the general syntax </w:t>
      </w:r>
      <w:proofErr w:type="gramStart"/>
      <w:r w:rsidRPr="00F8278B">
        <w:rPr>
          <w:rFonts w:ascii="Verdana" w:eastAsia="Times New Roman" w:hAnsi="Verdana" w:cs="Tahoma"/>
          <w:b/>
          <w:bCs/>
          <w:sz w:val="20"/>
          <w:szCs w:val="20"/>
        </w:rPr>
        <w:t>for a SELECT statements</w:t>
      </w:r>
      <w:proofErr w:type="gramEnd"/>
      <w:r w:rsidRPr="00F8278B">
        <w:rPr>
          <w:rFonts w:ascii="Verdana" w:eastAsia="Times New Roman" w:hAnsi="Verdana" w:cs="Tahoma"/>
          <w:b/>
          <w:bCs/>
          <w:sz w:val="20"/>
          <w:szCs w:val="20"/>
        </w:rPr>
        <w:t xml:space="preserve"> covering all the options.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Here's the basic syntax: (Also checkout SELECT in books online for advanced syntax).</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SELECT </w:t>
      </w:r>
      <w:proofErr w:type="spellStart"/>
      <w:r w:rsidRPr="00F8278B">
        <w:rPr>
          <w:rFonts w:ascii="Verdana" w:eastAsia="Times New Roman" w:hAnsi="Verdana" w:cs="Tahoma"/>
          <w:sz w:val="20"/>
          <w:szCs w:val="20"/>
        </w:rPr>
        <w:t>select_</w:t>
      </w:r>
      <w:proofErr w:type="gramStart"/>
      <w:r w:rsidRPr="00F8278B">
        <w:rPr>
          <w:rFonts w:ascii="Verdana" w:eastAsia="Times New Roman" w:hAnsi="Verdana" w:cs="Tahoma"/>
          <w:sz w:val="20"/>
          <w:szCs w:val="20"/>
        </w:rPr>
        <w:t>list</w:t>
      </w:r>
      <w:proofErr w:type="spellEnd"/>
      <w:proofErr w:type="gramEnd"/>
      <w:r w:rsidRPr="00F8278B">
        <w:rPr>
          <w:rFonts w:ascii="Verdana" w:eastAsia="Times New Roman" w:hAnsi="Verdana" w:cs="Tahoma"/>
          <w:sz w:val="20"/>
          <w:szCs w:val="20"/>
        </w:rPr>
        <w:br/>
        <w:t xml:space="preserve">[INTO </w:t>
      </w:r>
      <w:proofErr w:type="spellStart"/>
      <w:r w:rsidRPr="00F8278B">
        <w:rPr>
          <w:rFonts w:ascii="Verdana" w:eastAsia="Times New Roman" w:hAnsi="Verdana" w:cs="Tahoma"/>
          <w:sz w:val="20"/>
          <w:szCs w:val="20"/>
        </w:rPr>
        <w:t>new_table</w:t>
      </w:r>
      <w:proofErr w:type="spellEnd"/>
      <w:r w:rsidRPr="00F8278B">
        <w:rPr>
          <w:rFonts w:ascii="Verdana" w:eastAsia="Times New Roman" w:hAnsi="Verdana" w:cs="Tahoma"/>
          <w:sz w:val="20"/>
          <w:szCs w:val="20"/>
        </w:rPr>
        <w:t>_]</w:t>
      </w:r>
      <w:r w:rsidRPr="00F8278B">
        <w:rPr>
          <w:rFonts w:ascii="Verdana" w:eastAsia="Times New Roman" w:hAnsi="Verdana" w:cs="Tahoma"/>
          <w:sz w:val="20"/>
          <w:szCs w:val="20"/>
        </w:rPr>
        <w:br/>
        <w:t xml:space="preserve">FROM </w:t>
      </w:r>
      <w:proofErr w:type="spellStart"/>
      <w:r w:rsidRPr="00F8278B">
        <w:rPr>
          <w:rFonts w:ascii="Verdana" w:eastAsia="Times New Roman" w:hAnsi="Verdana" w:cs="Tahoma"/>
          <w:sz w:val="20"/>
          <w:szCs w:val="20"/>
        </w:rPr>
        <w:t>table_source</w:t>
      </w:r>
      <w:proofErr w:type="spellEnd"/>
      <w:r w:rsidRPr="00F8278B">
        <w:rPr>
          <w:rFonts w:ascii="Verdana" w:eastAsia="Times New Roman" w:hAnsi="Verdana" w:cs="Tahoma"/>
          <w:sz w:val="20"/>
          <w:szCs w:val="20"/>
        </w:rPr>
        <w:br/>
        <w:t xml:space="preserve">[WHERE </w:t>
      </w:r>
      <w:proofErr w:type="spellStart"/>
      <w:r w:rsidRPr="00F8278B">
        <w:rPr>
          <w:rFonts w:ascii="Verdana" w:eastAsia="Times New Roman" w:hAnsi="Verdana" w:cs="Tahoma"/>
          <w:sz w:val="20"/>
          <w:szCs w:val="20"/>
        </w:rPr>
        <w:t>search_condition</w:t>
      </w:r>
      <w:proofErr w:type="spellEnd"/>
      <w:r w:rsidRPr="00F8278B">
        <w:rPr>
          <w:rFonts w:ascii="Verdana" w:eastAsia="Times New Roman" w:hAnsi="Verdana" w:cs="Tahoma"/>
          <w:sz w:val="20"/>
          <w:szCs w:val="20"/>
        </w:rPr>
        <w:t>]</w:t>
      </w:r>
      <w:r w:rsidRPr="00F8278B">
        <w:rPr>
          <w:rFonts w:ascii="Verdana" w:eastAsia="Times New Roman" w:hAnsi="Verdana" w:cs="Tahoma"/>
          <w:sz w:val="20"/>
          <w:szCs w:val="20"/>
        </w:rPr>
        <w:br/>
        <w:t xml:space="preserve">[GROUP BY </w:t>
      </w:r>
      <w:proofErr w:type="spellStart"/>
      <w:r w:rsidRPr="00F8278B">
        <w:rPr>
          <w:rFonts w:ascii="Verdana" w:eastAsia="Times New Roman" w:hAnsi="Verdana" w:cs="Tahoma"/>
          <w:sz w:val="20"/>
          <w:szCs w:val="20"/>
        </w:rPr>
        <w:t>group_by__expression</w:t>
      </w:r>
      <w:proofErr w:type="spellEnd"/>
      <w:r w:rsidRPr="00F8278B">
        <w:rPr>
          <w:rFonts w:ascii="Verdana" w:eastAsia="Times New Roman" w:hAnsi="Verdana" w:cs="Tahoma"/>
          <w:sz w:val="20"/>
          <w:szCs w:val="20"/>
        </w:rPr>
        <w:t>]</w:t>
      </w:r>
      <w:r w:rsidRPr="00F8278B">
        <w:rPr>
          <w:rFonts w:ascii="Verdana" w:eastAsia="Times New Roman" w:hAnsi="Verdana" w:cs="Tahoma"/>
          <w:sz w:val="20"/>
          <w:szCs w:val="20"/>
        </w:rPr>
        <w:br/>
        <w:t xml:space="preserve">[HAVING </w:t>
      </w:r>
      <w:proofErr w:type="spellStart"/>
      <w:r w:rsidRPr="00F8278B">
        <w:rPr>
          <w:rFonts w:ascii="Verdana" w:eastAsia="Times New Roman" w:hAnsi="Verdana" w:cs="Tahoma"/>
          <w:sz w:val="20"/>
          <w:szCs w:val="20"/>
        </w:rPr>
        <w:t>search_condition</w:t>
      </w:r>
      <w:proofErr w:type="spellEnd"/>
      <w:r w:rsidRPr="00F8278B">
        <w:rPr>
          <w:rFonts w:ascii="Verdana" w:eastAsia="Times New Roman" w:hAnsi="Verdana" w:cs="Tahoma"/>
          <w:sz w:val="20"/>
          <w:szCs w:val="20"/>
        </w:rPr>
        <w:t>]</w:t>
      </w:r>
      <w:r w:rsidRPr="00F8278B">
        <w:rPr>
          <w:rFonts w:ascii="Verdana" w:eastAsia="Times New Roman" w:hAnsi="Verdana" w:cs="Tahoma"/>
          <w:sz w:val="20"/>
          <w:szCs w:val="20"/>
        </w:rPr>
        <w:br/>
        <w:t xml:space="preserve">[ORDER BY </w:t>
      </w:r>
      <w:proofErr w:type="spellStart"/>
      <w:r w:rsidRPr="00F8278B">
        <w:rPr>
          <w:rFonts w:ascii="Verdana" w:eastAsia="Times New Roman" w:hAnsi="Verdana" w:cs="Tahoma"/>
          <w:sz w:val="20"/>
          <w:szCs w:val="20"/>
        </w:rPr>
        <w:t>order__expression</w:t>
      </w:r>
      <w:proofErr w:type="spellEnd"/>
      <w:r w:rsidRPr="00F8278B">
        <w:rPr>
          <w:rFonts w:ascii="Verdana" w:eastAsia="Times New Roman" w:hAnsi="Verdana" w:cs="Tahoma"/>
          <w:sz w:val="20"/>
          <w:szCs w:val="20"/>
        </w:rPr>
        <w:t xml:space="preserve"> [ASC | DESC] ]</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is a join and explain different types of joins?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Joins are used in queries to explain how different tables are related. Joins also let you select data from a table depending upon data from another table.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Types of joins: INNER JOINs, OUTER JOINs, CROSS JOINs. OUTER JOINs are further classified as LEFT OUTER JOINS, RIGHT OUTER JOINS and FULL OUTER JOINS.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For more information see pages from books online titled: "Join Fundamentals" and "Using Joins".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Can you have a nested transaction?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Yes, very much. Check out BEGIN TRAN, COMMIT, ROLLBACK, SAVE TRAN and @@TRANCOUNT</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is an extended stored procedure? Can you instantiate a COM object by using T-SQL?</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lastRenderedPageBreak/>
        <w:t>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Yes, you can instantiate a COM (written in languages like VB, VC++) object from T-SQL by using </w:t>
      </w:r>
      <w:proofErr w:type="spellStart"/>
      <w:r w:rsidRPr="00F8278B">
        <w:rPr>
          <w:rFonts w:ascii="Verdana" w:eastAsia="Times New Roman" w:hAnsi="Verdana" w:cs="Tahoma"/>
          <w:sz w:val="20"/>
          <w:szCs w:val="20"/>
        </w:rPr>
        <w:t>sp_OACreate</w:t>
      </w:r>
      <w:proofErr w:type="spellEnd"/>
      <w:r w:rsidRPr="00F8278B">
        <w:rPr>
          <w:rFonts w:ascii="Verdana" w:eastAsia="Times New Roman" w:hAnsi="Verdana" w:cs="Tahoma"/>
          <w:sz w:val="20"/>
          <w:szCs w:val="20"/>
        </w:rPr>
        <w:t xml:space="preserve"> stored procedure. Also see books online for </w:t>
      </w:r>
      <w:proofErr w:type="spellStart"/>
      <w:r w:rsidRPr="00F8278B">
        <w:rPr>
          <w:rFonts w:ascii="Verdana" w:eastAsia="Times New Roman" w:hAnsi="Verdana" w:cs="Tahoma"/>
          <w:sz w:val="20"/>
          <w:szCs w:val="20"/>
        </w:rPr>
        <w:t>sp_OAMethod</w:t>
      </w:r>
      <w:proofErr w:type="spellEnd"/>
      <w:r w:rsidRPr="00F8278B">
        <w:rPr>
          <w:rFonts w:ascii="Verdana" w:eastAsia="Times New Roman" w:hAnsi="Verdana" w:cs="Tahoma"/>
          <w:sz w:val="20"/>
          <w:szCs w:val="20"/>
        </w:rPr>
        <w:t xml:space="preserve">, </w:t>
      </w:r>
      <w:proofErr w:type="spellStart"/>
      <w:r w:rsidRPr="00F8278B">
        <w:rPr>
          <w:rFonts w:ascii="Verdana" w:eastAsia="Times New Roman" w:hAnsi="Verdana" w:cs="Tahoma"/>
          <w:sz w:val="20"/>
          <w:szCs w:val="20"/>
        </w:rPr>
        <w:t>sp_OAGetProperty</w:t>
      </w:r>
      <w:proofErr w:type="spellEnd"/>
      <w:r w:rsidRPr="00F8278B">
        <w:rPr>
          <w:rFonts w:ascii="Verdana" w:eastAsia="Times New Roman" w:hAnsi="Verdana" w:cs="Tahoma"/>
          <w:sz w:val="20"/>
          <w:szCs w:val="20"/>
        </w:rPr>
        <w:t xml:space="preserve">, </w:t>
      </w:r>
      <w:proofErr w:type="spellStart"/>
      <w:r w:rsidRPr="00F8278B">
        <w:rPr>
          <w:rFonts w:ascii="Verdana" w:eastAsia="Times New Roman" w:hAnsi="Verdana" w:cs="Tahoma"/>
          <w:sz w:val="20"/>
          <w:szCs w:val="20"/>
        </w:rPr>
        <w:t>sp_OASetProperty</w:t>
      </w:r>
      <w:proofErr w:type="spellEnd"/>
      <w:r w:rsidRPr="00F8278B">
        <w:rPr>
          <w:rFonts w:ascii="Verdana" w:eastAsia="Times New Roman" w:hAnsi="Verdana" w:cs="Tahoma"/>
          <w:sz w:val="20"/>
          <w:szCs w:val="20"/>
        </w:rPr>
        <w:t xml:space="preserve">, </w:t>
      </w:r>
      <w:proofErr w:type="spellStart"/>
      <w:r w:rsidRPr="00F8278B">
        <w:rPr>
          <w:rFonts w:ascii="Verdana" w:eastAsia="Times New Roman" w:hAnsi="Verdana" w:cs="Tahoma"/>
          <w:sz w:val="20"/>
          <w:szCs w:val="20"/>
        </w:rPr>
        <w:t>sp_OADestroy</w:t>
      </w:r>
      <w:proofErr w:type="spellEnd"/>
      <w:r w:rsidRPr="00F8278B">
        <w:rPr>
          <w:rFonts w:ascii="Verdana" w:eastAsia="Times New Roman" w:hAnsi="Verdana" w:cs="Tahoma"/>
          <w:sz w:val="20"/>
          <w:szCs w:val="20"/>
        </w:rPr>
        <w:t>. For an example of creating a COM object in VB and calling it from T-SQL, see 'My code library' section of this site.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is the system function to get the current user's user id?</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USER_</w:t>
      </w:r>
      <w:proofErr w:type="gramStart"/>
      <w:r w:rsidRPr="00F8278B">
        <w:rPr>
          <w:rFonts w:ascii="Verdana" w:eastAsia="Times New Roman" w:hAnsi="Verdana" w:cs="Tahoma"/>
          <w:sz w:val="20"/>
          <w:szCs w:val="20"/>
        </w:rPr>
        <w:t>ID(</w:t>
      </w:r>
      <w:proofErr w:type="gramEnd"/>
      <w:r w:rsidRPr="00F8278B">
        <w:rPr>
          <w:rFonts w:ascii="Verdana" w:eastAsia="Times New Roman" w:hAnsi="Verdana" w:cs="Tahoma"/>
          <w:sz w:val="20"/>
          <w:szCs w:val="20"/>
        </w:rPr>
        <w:t>). Also check out other system functions like USER_</w:t>
      </w:r>
      <w:proofErr w:type="gramStart"/>
      <w:r w:rsidRPr="00F8278B">
        <w:rPr>
          <w:rFonts w:ascii="Verdana" w:eastAsia="Times New Roman" w:hAnsi="Verdana" w:cs="Tahoma"/>
          <w:sz w:val="20"/>
          <w:szCs w:val="20"/>
        </w:rPr>
        <w:t>NAME(</w:t>
      </w:r>
      <w:proofErr w:type="gramEnd"/>
      <w:r w:rsidRPr="00F8278B">
        <w:rPr>
          <w:rFonts w:ascii="Verdana" w:eastAsia="Times New Roman" w:hAnsi="Verdana" w:cs="Tahoma"/>
          <w:sz w:val="20"/>
          <w:szCs w:val="20"/>
        </w:rPr>
        <w:t>),</w:t>
      </w:r>
      <w:r w:rsidRPr="00F8278B">
        <w:rPr>
          <w:rFonts w:ascii="Verdana" w:eastAsia="Times New Roman" w:hAnsi="Verdana" w:cs="Tahoma"/>
          <w:sz w:val="20"/>
          <w:szCs w:val="20"/>
        </w:rPr>
        <w:br/>
        <w:t>SYSTEM_USER, SESSION_USER, CURRENT_USER, USER, SUSER_SID(), HOST_NAME().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are triggers? How many triggers you can have on a table? How to invoke a trigger on demand?</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Triggers are special kind of stored procedures that get executed automatically when an INSERT, UPDATE or DELETE operation takes place on a table.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w:t>
      </w:r>
      <w:proofErr w:type="spellStart"/>
      <w:r w:rsidRPr="00F8278B">
        <w:rPr>
          <w:rFonts w:ascii="Verdana" w:eastAsia="Times New Roman" w:hAnsi="Verdana" w:cs="Tahoma"/>
          <w:sz w:val="20"/>
          <w:szCs w:val="20"/>
        </w:rPr>
        <w:t>sp_settriggerorder</w:t>
      </w:r>
      <w:proofErr w:type="spellEnd"/>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Triggers can't be invoked on demand. They get triggered only when an associated action (INSERT, UPDATE, </w:t>
      </w:r>
      <w:proofErr w:type="gramStart"/>
      <w:r w:rsidRPr="00F8278B">
        <w:rPr>
          <w:rFonts w:ascii="Verdana" w:eastAsia="Times New Roman" w:hAnsi="Verdana" w:cs="Tahoma"/>
          <w:sz w:val="20"/>
          <w:szCs w:val="20"/>
        </w:rPr>
        <w:t>DELETE</w:t>
      </w:r>
      <w:proofErr w:type="gramEnd"/>
      <w:r w:rsidRPr="00F8278B">
        <w:rPr>
          <w:rFonts w:ascii="Verdana" w:eastAsia="Times New Roman" w:hAnsi="Verdana" w:cs="Tahoma"/>
          <w:sz w:val="20"/>
          <w:szCs w:val="20"/>
        </w:rPr>
        <w:t>) happens on the table on which they are defined.</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Triggers are generally used to implement business rules, auditing. Triggers can also be used to extend the referential integrity checks, but wherever possible, use constraints for this purpose, instead of triggers, as constraints are much faster.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Till SQL Server 7.0, triggers fire only after the data modification operation happens. So in a way, they are called post triggers. But in SQL Server 2000 you could create pre triggers also. Search SQL Server 2000 books online for INSTEAD OF triggers.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Also check out books online for 'inserted table', 'deleted table' and COLUMNS_</w:t>
      </w:r>
      <w:proofErr w:type="gramStart"/>
      <w:r w:rsidRPr="00F8278B">
        <w:rPr>
          <w:rFonts w:ascii="Verdana" w:eastAsia="Times New Roman" w:hAnsi="Verdana" w:cs="Tahoma"/>
          <w:sz w:val="20"/>
          <w:szCs w:val="20"/>
        </w:rPr>
        <w:t>UPDATED()</w:t>
      </w:r>
      <w:proofErr w:type="gramEnd"/>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lastRenderedPageBreak/>
        <w:t xml:space="preserve">There is a trigger defined for INSERT operations on a table, in an OLTP system. The trigger is written to instantiate a COM object and pass the newly </w:t>
      </w:r>
      <w:proofErr w:type="spellStart"/>
      <w:r w:rsidRPr="00F8278B">
        <w:rPr>
          <w:rFonts w:ascii="Verdana" w:eastAsia="Times New Roman" w:hAnsi="Verdana" w:cs="Tahoma"/>
          <w:sz w:val="20"/>
          <w:szCs w:val="20"/>
        </w:rPr>
        <w:t>insterted</w:t>
      </w:r>
      <w:proofErr w:type="spellEnd"/>
      <w:r w:rsidRPr="00F8278B">
        <w:rPr>
          <w:rFonts w:ascii="Verdana" w:eastAsia="Times New Roman" w:hAnsi="Verdana" w:cs="Tahoma"/>
          <w:sz w:val="20"/>
          <w:szCs w:val="20"/>
        </w:rPr>
        <w:t xml:space="preserve"> rows to it for some custom </w:t>
      </w:r>
      <w:proofErr w:type="spellStart"/>
      <w:r w:rsidRPr="00F8278B">
        <w:rPr>
          <w:rFonts w:ascii="Verdana" w:eastAsia="Times New Roman" w:hAnsi="Verdana" w:cs="Tahoma"/>
          <w:sz w:val="20"/>
          <w:szCs w:val="20"/>
        </w:rPr>
        <w:t>processing.</w:t>
      </w:r>
      <w:r w:rsidRPr="00F8278B">
        <w:rPr>
          <w:rFonts w:ascii="Verdana" w:eastAsia="Times New Roman" w:hAnsi="Verdana" w:cs="Tahoma"/>
          <w:b/>
          <w:bCs/>
          <w:sz w:val="20"/>
          <w:szCs w:val="20"/>
        </w:rPr>
        <w:t>What</w:t>
      </w:r>
      <w:proofErr w:type="spellEnd"/>
      <w:r w:rsidRPr="00F8278B">
        <w:rPr>
          <w:rFonts w:ascii="Verdana" w:eastAsia="Times New Roman" w:hAnsi="Verdana" w:cs="Tahoma"/>
          <w:b/>
          <w:bCs/>
          <w:sz w:val="20"/>
          <w:szCs w:val="20"/>
        </w:rPr>
        <w:t xml:space="preserve"> do you think of this implementation? Can this be implemented better?</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rPr>
          <w:rFonts w:ascii="Verdana" w:eastAsia="Times New Roman" w:hAnsi="Verdana" w:cs="Tahoma"/>
          <w:sz w:val="20"/>
          <w:szCs w:val="20"/>
        </w:rPr>
      </w:pPr>
      <w:r w:rsidRPr="00F8278B">
        <w:rPr>
          <w:rFonts w:ascii="Verdana" w:eastAsia="Times New Roman" w:hAnsi="Verdana" w:cs="Tahoma"/>
          <w:b/>
          <w:bCs/>
          <w:sz w:val="20"/>
          <w:szCs w:val="20"/>
        </w:rPr>
        <w:t>Sponsored Links</w:t>
      </w:r>
    </w:p>
    <w:p w:rsidR="00F8278B" w:rsidRPr="00F8278B" w:rsidRDefault="00F8278B" w:rsidP="00F8278B">
      <w:pPr>
        <w:shd w:val="clear" w:color="auto" w:fill="FFFFFF"/>
        <w:spacing w:after="0" w:line="324" w:lineRule="auto"/>
        <w:rPr>
          <w:rFonts w:ascii="Verdana" w:eastAsia="Times New Roman" w:hAnsi="Verdana" w:cs="Tahoma"/>
          <w:sz w:val="20"/>
          <w:szCs w:val="20"/>
        </w:rPr>
      </w:pPr>
      <w:r w:rsidRPr="00F8278B">
        <w:rPr>
          <w:rFonts w:ascii="Verdana" w:eastAsia="Times New Roman" w:hAnsi="Verdana" w:cs="Tahoma"/>
          <w:sz w:val="20"/>
          <w:szCs w:val="20"/>
        </w:rPr>
        <w:t>&lt;a href="http://a.collective-media.net/jump/idgt.geekinterview/article_below;sec=article;fold=below;tile=4;sz=300x250;ord=123456789?" target="_blank"&gt;&lt;</w:t>
      </w:r>
      <w:proofErr w:type="spellStart"/>
      <w:r w:rsidRPr="00F8278B">
        <w:rPr>
          <w:rFonts w:ascii="Verdana" w:eastAsia="Times New Roman" w:hAnsi="Verdana" w:cs="Tahoma"/>
          <w:sz w:val="20"/>
          <w:szCs w:val="20"/>
        </w:rPr>
        <w:t>img</w:t>
      </w:r>
      <w:proofErr w:type="spellEnd"/>
      <w:r w:rsidRPr="00F8278B">
        <w:rPr>
          <w:rFonts w:ascii="Verdana" w:eastAsia="Times New Roman" w:hAnsi="Verdana" w:cs="Tahoma"/>
          <w:sz w:val="20"/>
          <w:szCs w:val="20"/>
        </w:rPr>
        <w:t xml:space="preserve"> src="http://a.collective-media.net/ad/idgt.geekinterview/article_below;sec=article;fold=below;tile=4;sz=300x250;ord=123456789?" width="300" height="250" border="0" alt=""&gt;&lt;/a&gt;</w:t>
      </w:r>
    </w:p>
    <w:p w:rsidR="00F8278B" w:rsidRPr="00F8278B" w:rsidRDefault="00F8278B" w:rsidP="00F8278B">
      <w:pPr>
        <w:shd w:val="clear" w:color="auto" w:fill="FFFFFF"/>
        <w:spacing w:after="0" w:line="324" w:lineRule="auto"/>
        <w:rPr>
          <w:rFonts w:ascii="Verdana" w:eastAsia="Times New Roman" w:hAnsi="Verdana" w:cs="Tahoma"/>
          <w:sz w:val="20"/>
          <w:szCs w:val="20"/>
        </w:rPr>
      </w:pPr>
      <w:r w:rsidRPr="00F8278B">
        <w:rPr>
          <w:rFonts w:ascii="Verdana" w:eastAsia="Times New Roman" w:hAnsi="Verdana" w:cs="Tahoma"/>
          <w:sz w:val="20"/>
          <w:szCs w:val="20"/>
        </w:rPr>
        <w:t>&lt;A TARGET="_blank" HREF="http://ad.doubleclick.net/activity;src%3D2309966%3Bmet%3D1%3Bv%3D1%3Bpid%3D64091055%3Baid%3D241454742%3Bko%3D0%3Bcid%3D41616794%3Brid%3D41634581%3Brv%3D1%3Bcs%3Df%3Beid1%3D536563%3Becn1%3D1%3Betm1%3D0%3B_dc_redir%3Durl%3fhttp://ad.doubleclick.net/click%3Bh%3Dv8/3b3b/3/0/%2a/h%3B241454742%3B0-0%3B0%3B64091055%3B4307-300/250%3B41616794/41634581/1%3Bu%3D%2Cidgt-10220457568_1309833836%2C11f689b66a81fdd%2Cdatacenter%2Cax.70-am.v-am.t-am.bk-ak.b-am.h-am.e-am.a-am.b-idgt.gadgets_m-idgt.cameras_m-idgt.mac_apple_m-idgt.unicomm_m-idgt.mobile_phones_l-idgt.opensource_l-idgt.gaming_m-idgt.cloudcomputing_l-idgt.careers_%3B%7Eaopt%3D0/ff/ff/ff%3B%7Efdr%3D241532105%3B0-0%3B1%3B54911015%3B4307-300/250%3B42271621/42289408/1%3Bu%3D%2Cidgt-10220457568_1309833836%2C11f689b66a81fdd%2Cdatacenter%2Cax.70-am.v-am.t-am.bk-ak.b-am.h-am.e-am.a-am.b-idgt.gadgets_m-idgt.cameras_m-idgt.mac_apple_m-idgt.unicomm_m-idgt.mobile_phones_l-idgt.opensource_l-idgt.gaming_m-idgt.cloudcomputing_l-idgt.careers_%3B%7Eaopt%3D2/1/ff/0%3B%7Esscs%3D%3fhttp://www.google.com"&gt; &lt;IMG SRC="http://s0.2mdn.net/2309966/PID_1586013_300x250_backup.gif" width="300" height="250" BORDER="0" alt=""&gt; &lt;/A&gt; &lt;IMG SRC="http://ad.doubleclick.net/activity;src=2309966;met=1;v=1;pid=64091055;aid=241454742;ko=0;cid=41616794;rid=41634581;rv=1;×tamp=6154257;eid1=9;ecn1=1;etm1=0;" width="0px" height="0px" style="</w:t>
      </w:r>
      <w:proofErr w:type="spellStart"/>
      <w:r w:rsidRPr="00F8278B">
        <w:rPr>
          <w:rFonts w:ascii="Verdana" w:eastAsia="Times New Roman" w:hAnsi="Verdana" w:cs="Tahoma"/>
          <w:sz w:val="20"/>
          <w:szCs w:val="20"/>
        </w:rPr>
        <w:t>visibility:hidden</w:t>
      </w:r>
      <w:proofErr w:type="spellEnd"/>
      <w:r w:rsidRPr="00F8278B">
        <w:rPr>
          <w:rFonts w:ascii="Verdana" w:eastAsia="Times New Roman" w:hAnsi="Verdana" w:cs="Tahoma"/>
          <w:sz w:val="20"/>
          <w:szCs w:val="20"/>
        </w:rPr>
        <w:t xml:space="preserve">" BORDER="0"/&gt; &lt;IMG SRC="" </w:t>
      </w:r>
      <w:r w:rsidRPr="00F8278B">
        <w:rPr>
          <w:rFonts w:ascii="Verdana" w:eastAsia="Times New Roman" w:hAnsi="Verdana" w:cs="Tahoma"/>
          <w:sz w:val="20"/>
          <w:szCs w:val="20"/>
        </w:rPr>
        <w:lastRenderedPageBreak/>
        <w:t>width="0px" height="0px" style="</w:t>
      </w:r>
      <w:proofErr w:type="spellStart"/>
      <w:r w:rsidRPr="00F8278B">
        <w:rPr>
          <w:rFonts w:ascii="Verdana" w:eastAsia="Times New Roman" w:hAnsi="Verdana" w:cs="Tahoma"/>
          <w:sz w:val="20"/>
          <w:szCs w:val="20"/>
        </w:rPr>
        <w:t>visibility:hidden</w:t>
      </w:r>
      <w:proofErr w:type="spellEnd"/>
      <w:r w:rsidRPr="00F8278B">
        <w:rPr>
          <w:rFonts w:ascii="Verdana" w:eastAsia="Times New Roman" w:hAnsi="Verdana" w:cs="Tahoma"/>
          <w:sz w:val="20"/>
          <w:szCs w:val="20"/>
        </w:rPr>
        <w:t>" BORDER="0"/&gt; &lt;IMG SRC="" width="0px" height="0px" style="</w:t>
      </w:r>
      <w:proofErr w:type="spellStart"/>
      <w:r w:rsidRPr="00F8278B">
        <w:rPr>
          <w:rFonts w:ascii="Verdana" w:eastAsia="Times New Roman" w:hAnsi="Verdana" w:cs="Tahoma"/>
          <w:sz w:val="20"/>
          <w:szCs w:val="20"/>
        </w:rPr>
        <w:t>visibility:hidden</w:t>
      </w:r>
      <w:proofErr w:type="spellEnd"/>
      <w:r w:rsidRPr="00F8278B">
        <w:rPr>
          <w:rFonts w:ascii="Verdana" w:eastAsia="Times New Roman" w:hAnsi="Verdana" w:cs="Tahoma"/>
          <w:sz w:val="20"/>
          <w:szCs w:val="20"/>
        </w:rPr>
        <w:t xml:space="preserve">" BORDER="0"/&gt; </w:t>
      </w:r>
    </w:p>
    <w:p w:rsidR="00F8278B" w:rsidRPr="00F8278B" w:rsidRDefault="006D3D78" w:rsidP="00F8278B">
      <w:pPr>
        <w:shd w:val="clear" w:color="auto" w:fill="FFFFFF"/>
        <w:spacing w:after="0" w:line="324" w:lineRule="auto"/>
        <w:rPr>
          <w:rFonts w:ascii="Verdana" w:eastAsia="Times New Roman" w:hAnsi="Verdana" w:cs="Tahoma"/>
          <w:sz w:val="20"/>
          <w:szCs w:val="20"/>
        </w:rPr>
      </w:pPr>
      <w:r w:rsidRPr="00F8278B">
        <w:rPr>
          <w:rFonts w:ascii="Verdana" w:eastAsia="Times New Roman" w:hAnsi="Verdana" w:cs="Tahoma"/>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5.2pt;height:187.55pt" o:ole="">
            <v:imagedata r:id="rId5" o:title=""/>
          </v:shape>
          <w:control r:id="rId6" w:name="FLASH_0_1_1309833831764" w:shapeid="_x0000_i1029"/>
        </w:objec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b/>
          <w:bCs/>
          <w:sz w:val="20"/>
          <w:szCs w:val="20"/>
        </w:rPr>
        <w:t>What is a self join? Explain it with an example.</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Self join is just like any other join, except that two instances of the same table will be joined in the query. Here is an example: Employees table which contains rows for normal employees as well as managers. So, to find out the managers of all the employees, you need a self join.</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CREATE TABLE </w:t>
      </w:r>
      <w:proofErr w:type="spellStart"/>
      <w:proofErr w:type="gramStart"/>
      <w:r w:rsidRPr="00F8278B">
        <w:rPr>
          <w:rFonts w:ascii="Verdana" w:eastAsia="Times New Roman" w:hAnsi="Verdana" w:cs="Tahoma"/>
          <w:sz w:val="20"/>
          <w:szCs w:val="20"/>
        </w:rPr>
        <w:t>emp</w:t>
      </w:r>
      <w:proofErr w:type="spellEnd"/>
      <w:proofErr w:type="gramEnd"/>
      <w:r w:rsidRPr="00F8278B">
        <w:rPr>
          <w:rFonts w:ascii="Verdana" w:eastAsia="Times New Roman" w:hAnsi="Verdana" w:cs="Tahoma"/>
          <w:sz w:val="20"/>
          <w:szCs w:val="20"/>
        </w:rPr>
        <w:br/>
        <w:t>(</w:t>
      </w:r>
      <w:r w:rsidRPr="00F8278B">
        <w:rPr>
          <w:rFonts w:ascii="Verdana" w:eastAsia="Times New Roman" w:hAnsi="Verdana" w:cs="Tahoma"/>
          <w:sz w:val="20"/>
          <w:szCs w:val="20"/>
        </w:rPr>
        <w:br/>
      </w:r>
      <w:proofErr w:type="spellStart"/>
      <w:r w:rsidRPr="00F8278B">
        <w:rPr>
          <w:rFonts w:ascii="Verdana" w:eastAsia="Times New Roman" w:hAnsi="Verdana" w:cs="Tahoma"/>
          <w:sz w:val="20"/>
          <w:szCs w:val="20"/>
        </w:rPr>
        <w:t>empid</w:t>
      </w:r>
      <w:proofErr w:type="spellEnd"/>
      <w:r w:rsidRPr="00F8278B">
        <w:rPr>
          <w:rFonts w:ascii="Verdana" w:eastAsia="Times New Roman" w:hAnsi="Verdana" w:cs="Tahoma"/>
          <w:sz w:val="20"/>
          <w:szCs w:val="20"/>
        </w:rPr>
        <w:t xml:space="preserve"> </w:t>
      </w:r>
      <w:proofErr w:type="spellStart"/>
      <w:r w:rsidRPr="00F8278B">
        <w:rPr>
          <w:rFonts w:ascii="Verdana" w:eastAsia="Times New Roman" w:hAnsi="Verdana" w:cs="Tahoma"/>
          <w:sz w:val="20"/>
          <w:szCs w:val="20"/>
        </w:rPr>
        <w:t>int</w:t>
      </w:r>
      <w:proofErr w:type="spellEnd"/>
      <w:r w:rsidRPr="00F8278B">
        <w:rPr>
          <w:rFonts w:ascii="Verdana" w:eastAsia="Times New Roman" w:hAnsi="Verdana" w:cs="Tahoma"/>
          <w:sz w:val="20"/>
          <w:szCs w:val="20"/>
        </w:rPr>
        <w:t>,</w:t>
      </w:r>
      <w:r w:rsidRPr="00F8278B">
        <w:rPr>
          <w:rFonts w:ascii="Verdana" w:eastAsia="Times New Roman" w:hAnsi="Verdana" w:cs="Tahoma"/>
          <w:sz w:val="20"/>
          <w:szCs w:val="20"/>
        </w:rPr>
        <w:br/>
      </w:r>
      <w:proofErr w:type="spellStart"/>
      <w:r w:rsidRPr="00F8278B">
        <w:rPr>
          <w:rFonts w:ascii="Verdana" w:eastAsia="Times New Roman" w:hAnsi="Verdana" w:cs="Tahoma"/>
          <w:sz w:val="20"/>
          <w:szCs w:val="20"/>
        </w:rPr>
        <w:t>mgrid</w:t>
      </w:r>
      <w:proofErr w:type="spellEnd"/>
      <w:r w:rsidRPr="00F8278B">
        <w:rPr>
          <w:rFonts w:ascii="Verdana" w:eastAsia="Times New Roman" w:hAnsi="Verdana" w:cs="Tahoma"/>
          <w:sz w:val="20"/>
          <w:szCs w:val="20"/>
        </w:rPr>
        <w:t xml:space="preserve"> </w:t>
      </w:r>
      <w:proofErr w:type="spellStart"/>
      <w:r w:rsidRPr="00F8278B">
        <w:rPr>
          <w:rFonts w:ascii="Verdana" w:eastAsia="Times New Roman" w:hAnsi="Verdana" w:cs="Tahoma"/>
          <w:sz w:val="20"/>
          <w:szCs w:val="20"/>
        </w:rPr>
        <w:t>int</w:t>
      </w:r>
      <w:proofErr w:type="spellEnd"/>
      <w:r w:rsidRPr="00F8278B">
        <w:rPr>
          <w:rFonts w:ascii="Verdana" w:eastAsia="Times New Roman" w:hAnsi="Verdana" w:cs="Tahoma"/>
          <w:sz w:val="20"/>
          <w:szCs w:val="20"/>
        </w:rPr>
        <w:t>,</w:t>
      </w:r>
      <w:r w:rsidRPr="00F8278B">
        <w:rPr>
          <w:rFonts w:ascii="Verdana" w:eastAsia="Times New Roman" w:hAnsi="Verdana" w:cs="Tahoma"/>
          <w:sz w:val="20"/>
          <w:szCs w:val="20"/>
        </w:rPr>
        <w:br/>
      </w:r>
      <w:proofErr w:type="spellStart"/>
      <w:r w:rsidRPr="00F8278B">
        <w:rPr>
          <w:rFonts w:ascii="Verdana" w:eastAsia="Times New Roman" w:hAnsi="Verdana" w:cs="Tahoma"/>
          <w:sz w:val="20"/>
          <w:szCs w:val="20"/>
        </w:rPr>
        <w:t>empname</w:t>
      </w:r>
      <w:proofErr w:type="spellEnd"/>
      <w:r w:rsidRPr="00F8278B">
        <w:rPr>
          <w:rFonts w:ascii="Verdana" w:eastAsia="Times New Roman" w:hAnsi="Verdana" w:cs="Tahoma"/>
          <w:sz w:val="20"/>
          <w:szCs w:val="20"/>
        </w:rPr>
        <w:t xml:space="preserve"> char(10)</w:t>
      </w:r>
      <w:r w:rsidRPr="00F8278B">
        <w:rPr>
          <w:rFonts w:ascii="Verdana" w:eastAsia="Times New Roman" w:hAnsi="Verdana" w:cs="Tahoma"/>
          <w:sz w:val="20"/>
          <w:szCs w:val="20"/>
        </w:rPr>
        <w:br/>
        <w:t>)</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 xml:space="preserve">INSERT </w:t>
      </w:r>
      <w:proofErr w:type="spellStart"/>
      <w:r w:rsidRPr="00F8278B">
        <w:rPr>
          <w:rFonts w:ascii="Verdana" w:eastAsia="Times New Roman" w:hAnsi="Verdana" w:cs="Tahoma"/>
          <w:sz w:val="20"/>
          <w:szCs w:val="20"/>
        </w:rPr>
        <w:t>emp</w:t>
      </w:r>
      <w:proofErr w:type="spellEnd"/>
      <w:r w:rsidRPr="00F8278B">
        <w:rPr>
          <w:rFonts w:ascii="Verdana" w:eastAsia="Times New Roman" w:hAnsi="Verdana" w:cs="Tahoma"/>
          <w:sz w:val="20"/>
          <w:szCs w:val="20"/>
        </w:rPr>
        <w:t xml:space="preserve"> SELECT 1,2,'Vyas'</w:t>
      </w:r>
      <w:r w:rsidRPr="00F8278B">
        <w:rPr>
          <w:rFonts w:ascii="Verdana" w:eastAsia="Times New Roman" w:hAnsi="Verdana" w:cs="Tahoma"/>
          <w:sz w:val="20"/>
          <w:szCs w:val="20"/>
        </w:rPr>
        <w:br/>
        <w:t xml:space="preserve">INSERT </w:t>
      </w:r>
      <w:proofErr w:type="spellStart"/>
      <w:r w:rsidRPr="00F8278B">
        <w:rPr>
          <w:rFonts w:ascii="Verdana" w:eastAsia="Times New Roman" w:hAnsi="Verdana" w:cs="Tahoma"/>
          <w:sz w:val="20"/>
          <w:szCs w:val="20"/>
        </w:rPr>
        <w:t>emp</w:t>
      </w:r>
      <w:proofErr w:type="spellEnd"/>
      <w:r w:rsidRPr="00F8278B">
        <w:rPr>
          <w:rFonts w:ascii="Verdana" w:eastAsia="Times New Roman" w:hAnsi="Verdana" w:cs="Tahoma"/>
          <w:sz w:val="20"/>
          <w:szCs w:val="20"/>
        </w:rPr>
        <w:t xml:space="preserve"> SELECT 2,3,'Mohan'</w:t>
      </w:r>
      <w:r w:rsidRPr="00F8278B">
        <w:rPr>
          <w:rFonts w:ascii="Verdana" w:eastAsia="Times New Roman" w:hAnsi="Verdana" w:cs="Tahoma"/>
          <w:sz w:val="20"/>
          <w:szCs w:val="20"/>
        </w:rPr>
        <w:br/>
        <w:t xml:space="preserve">INSERT </w:t>
      </w:r>
      <w:proofErr w:type="spellStart"/>
      <w:r w:rsidRPr="00F8278B">
        <w:rPr>
          <w:rFonts w:ascii="Verdana" w:eastAsia="Times New Roman" w:hAnsi="Verdana" w:cs="Tahoma"/>
          <w:sz w:val="20"/>
          <w:szCs w:val="20"/>
        </w:rPr>
        <w:t>emp</w:t>
      </w:r>
      <w:proofErr w:type="spellEnd"/>
      <w:r w:rsidRPr="00F8278B">
        <w:rPr>
          <w:rFonts w:ascii="Verdana" w:eastAsia="Times New Roman" w:hAnsi="Verdana" w:cs="Tahoma"/>
          <w:sz w:val="20"/>
          <w:szCs w:val="20"/>
        </w:rPr>
        <w:t xml:space="preserve"> SELECT 3,NULL,'Shobha'</w:t>
      </w:r>
      <w:r w:rsidRPr="00F8278B">
        <w:rPr>
          <w:rFonts w:ascii="Verdana" w:eastAsia="Times New Roman" w:hAnsi="Verdana" w:cs="Tahoma"/>
          <w:sz w:val="20"/>
          <w:szCs w:val="20"/>
        </w:rPr>
        <w:br/>
        <w:t xml:space="preserve">INSERT </w:t>
      </w:r>
      <w:proofErr w:type="spellStart"/>
      <w:r w:rsidRPr="00F8278B">
        <w:rPr>
          <w:rFonts w:ascii="Verdana" w:eastAsia="Times New Roman" w:hAnsi="Verdana" w:cs="Tahoma"/>
          <w:sz w:val="20"/>
          <w:szCs w:val="20"/>
        </w:rPr>
        <w:t>emp</w:t>
      </w:r>
      <w:proofErr w:type="spellEnd"/>
      <w:r w:rsidRPr="00F8278B">
        <w:rPr>
          <w:rFonts w:ascii="Verdana" w:eastAsia="Times New Roman" w:hAnsi="Verdana" w:cs="Tahoma"/>
          <w:sz w:val="20"/>
          <w:szCs w:val="20"/>
        </w:rPr>
        <w:t xml:space="preserve"> SELECT 4,2,'Shridhar'</w:t>
      </w:r>
      <w:r w:rsidRPr="00F8278B">
        <w:rPr>
          <w:rFonts w:ascii="Verdana" w:eastAsia="Times New Roman" w:hAnsi="Verdana" w:cs="Tahoma"/>
          <w:sz w:val="20"/>
          <w:szCs w:val="20"/>
        </w:rPr>
        <w:br/>
        <w:t xml:space="preserve">INSERT </w:t>
      </w:r>
      <w:proofErr w:type="spellStart"/>
      <w:r w:rsidRPr="00F8278B">
        <w:rPr>
          <w:rFonts w:ascii="Verdana" w:eastAsia="Times New Roman" w:hAnsi="Verdana" w:cs="Tahoma"/>
          <w:sz w:val="20"/>
          <w:szCs w:val="20"/>
        </w:rPr>
        <w:t>emp</w:t>
      </w:r>
      <w:proofErr w:type="spellEnd"/>
      <w:r w:rsidRPr="00F8278B">
        <w:rPr>
          <w:rFonts w:ascii="Verdana" w:eastAsia="Times New Roman" w:hAnsi="Verdana" w:cs="Tahoma"/>
          <w:sz w:val="20"/>
          <w:szCs w:val="20"/>
        </w:rPr>
        <w:t xml:space="preserve"> SELECT 5,2,'Sourabh'</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SELECT t1.empname [Employee], t2.empname [Manager</w:t>
      </w:r>
      <w:proofErr w:type="gramStart"/>
      <w:r w:rsidRPr="00F8278B">
        <w:rPr>
          <w:rFonts w:ascii="Verdana" w:eastAsia="Times New Roman" w:hAnsi="Verdana" w:cs="Tahoma"/>
          <w:sz w:val="20"/>
          <w:szCs w:val="20"/>
        </w:rPr>
        <w:t>]</w:t>
      </w:r>
      <w:proofErr w:type="gramEnd"/>
      <w:r w:rsidRPr="00F8278B">
        <w:rPr>
          <w:rFonts w:ascii="Verdana" w:eastAsia="Times New Roman" w:hAnsi="Verdana" w:cs="Tahoma"/>
          <w:sz w:val="20"/>
          <w:szCs w:val="20"/>
        </w:rPr>
        <w:br/>
        <w:t xml:space="preserve">FROM </w:t>
      </w:r>
      <w:proofErr w:type="spellStart"/>
      <w:r w:rsidRPr="00F8278B">
        <w:rPr>
          <w:rFonts w:ascii="Verdana" w:eastAsia="Times New Roman" w:hAnsi="Verdana" w:cs="Tahoma"/>
          <w:sz w:val="20"/>
          <w:szCs w:val="20"/>
        </w:rPr>
        <w:t>emp</w:t>
      </w:r>
      <w:proofErr w:type="spellEnd"/>
      <w:r w:rsidRPr="00F8278B">
        <w:rPr>
          <w:rFonts w:ascii="Verdana" w:eastAsia="Times New Roman" w:hAnsi="Verdana" w:cs="Tahoma"/>
          <w:sz w:val="20"/>
          <w:szCs w:val="20"/>
        </w:rPr>
        <w:t xml:space="preserve"> t1, </w:t>
      </w:r>
      <w:proofErr w:type="spellStart"/>
      <w:r w:rsidRPr="00F8278B">
        <w:rPr>
          <w:rFonts w:ascii="Verdana" w:eastAsia="Times New Roman" w:hAnsi="Verdana" w:cs="Tahoma"/>
          <w:sz w:val="20"/>
          <w:szCs w:val="20"/>
        </w:rPr>
        <w:t>emp</w:t>
      </w:r>
      <w:proofErr w:type="spellEnd"/>
      <w:r w:rsidRPr="00F8278B">
        <w:rPr>
          <w:rFonts w:ascii="Verdana" w:eastAsia="Times New Roman" w:hAnsi="Verdana" w:cs="Tahoma"/>
          <w:sz w:val="20"/>
          <w:szCs w:val="20"/>
        </w:rPr>
        <w:t xml:space="preserve"> t2</w:t>
      </w:r>
      <w:r w:rsidRPr="00F8278B">
        <w:rPr>
          <w:rFonts w:ascii="Verdana" w:eastAsia="Times New Roman" w:hAnsi="Verdana" w:cs="Tahoma"/>
          <w:sz w:val="20"/>
          <w:szCs w:val="20"/>
        </w:rPr>
        <w:br/>
        <w:t>WHERE t1.mgrid = t2.empid</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r w:rsidRPr="00F8278B">
        <w:rPr>
          <w:rFonts w:ascii="Verdana" w:eastAsia="Times New Roman" w:hAnsi="Verdana" w:cs="Tahoma"/>
          <w:sz w:val="20"/>
          <w:szCs w:val="20"/>
        </w:rPr>
        <w:t>Here's an advanced query using a LEFT OUTER JOIN that even returns the employees without managers (super bosses)</w:t>
      </w:r>
    </w:p>
    <w:p w:rsidR="00F8278B" w:rsidRPr="00F8278B" w:rsidRDefault="00F8278B" w:rsidP="00F8278B">
      <w:pPr>
        <w:shd w:val="clear" w:color="auto" w:fill="FFFFFF"/>
        <w:spacing w:after="0" w:line="324" w:lineRule="auto"/>
        <w:jc w:val="both"/>
        <w:rPr>
          <w:rFonts w:ascii="Verdana" w:eastAsia="Times New Roman" w:hAnsi="Verdana" w:cs="Tahoma"/>
          <w:sz w:val="20"/>
          <w:szCs w:val="20"/>
        </w:rPr>
      </w:pPr>
    </w:p>
    <w:p w:rsidR="00F8278B" w:rsidRDefault="00F8278B" w:rsidP="00F8278B">
      <w:pPr>
        <w:shd w:val="clear" w:color="auto" w:fill="FFFFFF"/>
        <w:spacing w:after="150" w:line="324" w:lineRule="auto"/>
        <w:jc w:val="both"/>
        <w:rPr>
          <w:rFonts w:ascii="Verdana" w:eastAsia="Times New Roman" w:hAnsi="Verdana" w:cs="Tahoma"/>
          <w:sz w:val="20"/>
          <w:szCs w:val="20"/>
        </w:rPr>
      </w:pPr>
      <w:r w:rsidRPr="00F8278B">
        <w:rPr>
          <w:rFonts w:ascii="Verdana" w:eastAsia="Times New Roman" w:hAnsi="Verdana" w:cs="Tahoma"/>
          <w:sz w:val="20"/>
          <w:szCs w:val="20"/>
        </w:rPr>
        <w:lastRenderedPageBreak/>
        <w:t xml:space="preserve">SELECT t1.empname [Employee], </w:t>
      </w:r>
      <w:proofErr w:type="gramStart"/>
      <w:r w:rsidRPr="00F8278B">
        <w:rPr>
          <w:rFonts w:ascii="Verdana" w:eastAsia="Times New Roman" w:hAnsi="Verdana" w:cs="Tahoma"/>
          <w:sz w:val="20"/>
          <w:szCs w:val="20"/>
        </w:rPr>
        <w:t>COALESCE(</w:t>
      </w:r>
      <w:proofErr w:type="gramEnd"/>
      <w:r w:rsidRPr="00F8278B">
        <w:rPr>
          <w:rFonts w:ascii="Verdana" w:eastAsia="Times New Roman" w:hAnsi="Verdana" w:cs="Tahoma"/>
          <w:sz w:val="20"/>
          <w:szCs w:val="20"/>
        </w:rPr>
        <w:t>t2.empname, 'No manager') [Manager]</w:t>
      </w:r>
      <w:r w:rsidRPr="00F8278B">
        <w:rPr>
          <w:rFonts w:ascii="Verdana" w:eastAsia="Times New Roman" w:hAnsi="Verdana" w:cs="Tahoma"/>
          <w:sz w:val="20"/>
          <w:szCs w:val="20"/>
        </w:rPr>
        <w:br/>
        <w:t xml:space="preserve">FROM </w:t>
      </w:r>
      <w:proofErr w:type="spellStart"/>
      <w:r w:rsidRPr="00F8278B">
        <w:rPr>
          <w:rFonts w:ascii="Verdana" w:eastAsia="Times New Roman" w:hAnsi="Verdana" w:cs="Tahoma"/>
          <w:sz w:val="20"/>
          <w:szCs w:val="20"/>
        </w:rPr>
        <w:t>emp</w:t>
      </w:r>
      <w:proofErr w:type="spellEnd"/>
      <w:r w:rsidRPr="00F8278B">
        <w:rPr>
          <w:rFonts w:ascii="Verdana" w:eastAsia="Times New Roman" w:hAnsi="Verdana" w:cs="Tahoma"/>
          <w:sz w:val="20"/>
          <w:szCs w:val="20"/>
        </w:rPr>
        <w:t xml:space="preserve"> t1</w:t>
      </w:r>
      <w:r w:rsidRPr="00F8278B">
        <w:rPr>
          <w:rFonts w:ascii="Verdana" w:eastAsia="Times New Roman" w:hAnsi="Verdana" w:cs="Tahoma"/>
          <w:sz w:val="20"/>
          <w:szCs w:val="20"/>
        </w:rPr>
        <w:br/>
        <w:t>LEFT OUTER JOIN</w:t>
      </w:r>
      <w:r w:rsidRPr="00F8278B">
        <w:rPr>
          <w:rFonts w:ascii="Verdana" w:eastAsia="Times New Roman" w:hAnsi="Verdana" w:cs="Tahoma"/>
          <w:sz w:val="20"/>
          <w:szCs w:val="20"/>
        </w:rPr>
        <w:br/>
      </w:r>
      <w:proofErr w:type="spellStart"/>
      <w:r w:rsidRPr="00F8278B">
        <w:rPr>
          <w:rFonts w:ascii="Verdana" w:eastAsia="Times New Roman" w:hAnsi="Verdana" w:cs="Tahoma"/>
          <w:sz w:val="20"/>
          <w:szCs w:val="20"/>
        </w:rPr>
        <w:t>emp</w:t>
      </w:r>
      <w:proofErr w:type="spellEnd"/>
      <w:r w:rsidRPr="00F8278B">
        <w:rPr>
          <w:rFonts w:ascii="Verdana" w:eastAsia="Times New Roman" w:hAnsi="Verdana" w:cs="Tahoma"/>
          <w:sz w:val="20"/>
          <w:szCs w:val="20"/>
        </w:rPr>
        <w:t xml:space="preserve"> t2</w:t>
      </w:r>
      <w:r w:rsidRPr="00F8278B">
        <w:rPr>
          <w:rFonts w:ascii="Verdana" w:eastAsia="Times New Roman" w:hAnsi="Verdana" w:cs="Tahoma"/>
          <w:sz w:val="20"/>
          <w:szCs w:val="20"/>
        </w:rPr>
        <w:br/>
        <w:t>ON</w:t>
      </w:r>
      <w:r w:rsidRPr="00F8278B">
        <w:rPr>
          <w:rFonts w:ascii="Verdana" w:eastAsia="Times New Roman" w:hAnsi="Verdana" w:cs="Tahoma"/>
          <w:sz w:val="20"/>
          <w:szCs w:val="20"/>
        </w:rPr>
        <w:br/>
        <w:t>t1.mgrid = t2.empid</w:t>
      </w:r>
    </w:p>
    <w:p w:rsidR="00F96453" w:rsidRDefault="00F96453" w:rsidP="00F8278B">
      <w:pPr>
        <w:shd w:val="clear" w:color="auto" w:fill="FFFFFF"/>
        <w:spacing w:after="150" w:line="324" w:lineRule="auto"/>
        <w:jc w:val="both"/>
        <w:rPr>
          <w:rFonts w:ascii="Verdana" w:eastAsia="Times New Roman" w:hAnsi="Verdana" w:cs="Tahoma"/>
          <w:sz w:val="20"/>
          <w:szCs w:val="20"/>
        </w:rPr>
      </w:pPr>
    </w:p>
    <w:p w:rsidR="00F96453" w:rsidRDefault="00F96453" w:rsidP="00F8278B">
      <w:pPr>
        <w:shd w:val="clear" w:color="auto" w:fill="FFFFFF"/>
        <w:spacing w:after="150" w:line="324" w:lineRule="auto"/>
        <w:jc w:val="both"/>
        <w:rPr>
          <w:rFonts w:ascii="Verdana" w:eastAsia="Times New Roman" w:hAnsi="Verdana" w:cs="Tahoma"/>
          <w:b/>
          <w:i/>
          <w:sz w:val="20"/>
          <w:szCs w:val="20"/>
        </w:rPr>
      </w:pPr>
      <w:r w:rsidRPr="00F96453">
        <w:rPr>
          <w:rFonts w:ascii="Verdana" w:eastAsia="Times New Roman" w:hAnsi="Verdana" w:cs="Tahoma"/>
          <w:b/>
          <w:i/>
          <w:sz w:val="20"/>
          <w:szCs w:val="20"/>
        </w:rPr>
        <w:t>PL/SQL</w:t>
      </w:r>
    </w:p>
    <w:p w:rsidR="00F96453" w:rsidRPr="008A2CC7" w:rsidRDefault="008A2CC7" w:rsidP="008A2CC7">
      <w:pPr>
        <w:pStyle w:val="ListParagraph"/>
        <w:numPr>
          <w:ilvl w:val="0"/>
          <w:numId w:val="2"/>
        </w:numPr>
        <w:shd w:val="clear" w:color="auto" w:fill="FFFFFF"/>
        <w:spacing w:after="150" w:line="324" w:lineRule="auto"/>
        <w:jc w:val="both"/>
        <w:rPr>
          <w:rFonts w:ascii="Verdana" w:eastAsia="Times New Roman" w:hAnsi="Verdana" w:cs="Tahoma"/>
          <w:sz w:val="20"/>
          <w:szCs w:val="20"/>
        </w:rPr>
      </w:pPr>
      <w:r w:rsidRPr="008A2CC7">
        <w:rPr>
          <w:rFonts w:ascii="Verdana" w:eastAsia="Times New Roman" w:hAnsi="Verdana" w:cs="Tahoma"/>
          <w:sz w:val="20"/>
          <w:szCs w:val="20"/>
        </w:rPr>
        <w:t>IF-THEN-ELSE Statement</w:t>
      </w:r>
    </w:p>
    <w:p w:rsidR="008A2CC7" w:rsidRPr="008A2CC7" w:rsidRDefault="008A2CC7" w:rsidP="008A2CC7">
      <w:pPr>
        <w:pStyle w:val="ListParagraph"/>
        <w:numPr>
          <w:ilvl w:val="0"/>
          <w:numId w:val="2"/>
        </w:numPr>
        <w:shd w:val="clear" w:color="auto" w:fill="FFFFFF"/>
        <w:spacing w:after="150" w:line="324" w:lineRule="auto"/>
        <w:jc w:val="both"/>
        <w:rPr>
          <w:rFonts w:ascii="Verdana" w:eastAsia="Times New Roman" w:hAnsi="Verdana" w:cs="Tahoma"/>
          <w:sz w:val="20"/>
          <w:szCs w:val="20"/>
        </w:rPr>
      </w:pPr>
      <w:r w:rsidRPr="008A2CC7">
        <w:rPr>
          <w:rFonts w:ascii="Verdana" w:eastAsia="Times New Roman" w:hAnsi="Verdana" w:cs="Tahoma"/>
          <w:sz w:val="20"/>
          <w:szCs w:val="20"/>
        </w:rPr>
        <w:t>CASE Statement</w:t>
      </w:r>
    </w:p>
    <w:p w:rsidR="008A2CC7" w:rsidRPr="008A2CC7" w:rsidRDefault="008A2CC7" w:rsidP="008A2CC7">
      <w:pPr>
        <w:shd w:val="clear" w:color="auto" w:fill="FFFFFF"/>
        <w:spacing w:after="150" w:line="324" w:lineRule="auto"/>
        <w:jc w:val="both"/>
        <w:rPr>
          <w:rFonts w:ascii="Verdana" w:eastAsia="Times New Roman" w:hAnsi="Verdana" w:cs="Tahoma"/>
          <w:sz w:val="20"/>
          <w:szCs w:val="20"/>
        </w:rPr>
      </w:pPr>
      <w:proofErr w:type="gramStart"/>
      <w:r w:rsidRPr="008A2CC7">
        <w:rPr>
          <w:rFonts w:ascii="Verdana" w:eastAsia="Times New Roman" w:hAnsi="Verdana" w:cs="Tahoma"/>
          <w:sz w:val="20"/>
          <w:szCs w:val="20"/>
        </w:rPr>
        <w:t>select</w:t>
      </w:r>
      <w:proofErr w:type="gramEnd"/>
      <w:r w:rsidRPr="008A2CC7">
        <w:rPr>
          <w:rFonts w:ascii="Verdana" w:eastAsia="Times New Roman" w:hAnsi="Verdana" w:cs="Tahoma"/>
          <w:sz w:val="20"/>
          <w:szCs w:val="20"/>
        </w:rPr>
        <w:t xml:space="preserve"> </w:t>
      </w:r>
      <w:proofErr w:type="spellStart"/>
      <w:r w:rsidRPr="008A2CC7">
        <w:rPr>
          <w:rFonts w:ascii="Verdana" w:eastAsia="Times New Roman" w:hAnsi="Verdana" w:cs="Tahoma"/>
          <w:sz w:val="20"/>
          <w:szCs w:val="20"/>
        </w:rPr>
        <w:t>table_name</w:t>
      </w:r>
      <w:proofErr w:type="spellEnd"/>
      <w:r w:rsidRPr="008A2CC7">
        <w:rPr>
          <w:rFonts w:ascii="Verdana" w:eastAsia="Times New Roman" w:hAnsi="Verdana" w:cs="Tahoma"/>
          <w:sz w:val="20"/>
          <w:szCs w:val="20"/>
        </w:rPr>
        <w:t>,</w:t>
      </w:r>
    </w:p>
    <w:p w:rsidR="008A2CC7" w:rsidRPr="008A2CC7" w:rsidRDefault="008A2CC7" w:rsidP="008A2CC7">
      <w:pPr>
        <w:shd w:val="clear" w:color="auto" w:fill="FFFFFF"/>
        <w:spacing w:after="150" w:line="324" w:lineRule="auto"/>
        <w:jc w:val="both"/>
        <w:rPr>
          <w:rFonts w:ascii="Verdana" w:eastAsia="Times New Roman" w:hAnsi="Verdana" w:cs="Tahoma"/>
          <w:sz w:val="20"/>
          <w:szCs w:val="20"/>
        </w:rPr>
      </w:pPr>
      <w:r w:rsidRPr="008A2CC7">
        <w:rPr>
          <w:rFonts w:ascii="Verdana" w:eastAsia="Times New Roman" w:hAnsi="Verdana" w:cs="Tahoma"/>
          <w:sz w:val="20"/>
          <w:szCs w:val="20"/>
        </w:rPr>
        <w:t>CASE</w:t>
      </w:r>
    </w:p>
    <w:p w:rsidR="008A2CC7" w:rsidRPr="008A2CC7" w:rsidRDefault="008A2CC7" w:rsidP="008A2CC7">
      <w:pPr>
        <w:shd w:val="clear" w:color="auto" w:fill="FFFFFF"/>
        <w:spacing w:after="150" w:line="324" w:lineRule="auto"/>
        <w:jc w:val="both"/>
        <w:rPr>
          <w:rFonts w:ascii="Verdana" w:eastAsia="Times New Roman" w:hAnsi="Verdana" w:cs="Tahoma"/>
          <w:sz w:val="20"/>
          <w:szCs w:val="20"/>
        </w:rPr>
      </w:pPr>
      <w:r w:rsidRPr="008A2CC7">
        <w:rPr>
          <w:rFonts w:ascii="Verdana" w:eastAsia="Times New Roman" w:hAnsi="Verdana" w:cs="Tahoma"/>
          <w:sz w:val="20"/>
          <w:szCs w:val="20"/>
        </w:rPr>
        <w:t xml:space="preserve">  WHEN owner='SYS' THEN 'The owner is SYS'</w:t>
      </w:r>
    </w:p>
    <w:p w:rsidR="008A2CC7" w:rsidRPr="008A2CC7" w:rsidRDefault="008A2CC7" w:rsidP="008A2CC7">
      <w:pPr>
        <w:shd w:val="clear" w:color="auto" w:fill="FFFFFF"/>
        <w:spacing w:after="150" w:line="324" w:lineRule="auto"/>
        <w:jc w:val="both"/>
        <w:rPr>
          <w:rFonts w:ascii="Verdana" w:eastAsia="Times New Roman" w:hAnsi="Verdana" w:cs="Tahoma"/>
          <w:sz w:val="20"/>
          <w:szCs w:val="20"/>
        </w:rPr>
      </w:pPr>
      <w:r w:rsidRPr="008A2CC7">
        <w:rPr>
          <w:rFonts w:ascii="Verdana" w:eastAsia="Times New Roman" w:hAnsi="Verdana" w:cs="Tahoma"/>
          <w:sz w:val="20"/>
          <w:szCs w:val="20"/>
        </w:rPr>
        <w:t xml:space="preserve">  WHEN owner='SYSTEM' THEN 'The owner is SYSTEM'</w:t>
      </w:r>
    </w:p>
    <w:p w:rsidR="008A2CC7" w:rsidRPr="008A2CC7" w:rsidRDefault="008A2CC7" w:rsidP="008A2CC7">
      <w:pPr>
        <w:shd w:val="clear" w:color="auto" w:fill="FFFFFF"/>
        <w:spacing w:after="150" w:line="324" w:lineRule="auto"/>
        <w:jc w:val="both"/>
        <w:rPr>
          <w:rFonts w:ascii="Verdana" w:eastAsia="Times New Roman" w:hAnsi="Verdana" w:cs="Tahoma"/>
          <w:sz w:val="20"/>
          <w:szCs w:val="20"/>
        </w:rPr>
      </w:pPr>
      <w:r w:rsidRPr="008A2CC7">
        <w:rPr>
          <w:rFonts w:ascii="Verdana" w:eastAsia="Times New Roman" w:hAnsi="Verdana" w:cs="Tahoma"/>
          <w:sz w:val="20"/>
          <w:szCs w:val="20"/>
        </w:rPr>
        <w:t xml:space="preserve">  ELSE 'The owner is another value'</w:t>
      </w:r>
    </w:p>
    <w:p w:rsidR="008A2CC7" w:rsidRPr="008A2CC7" w:rsidRDefault="008A2CC7" w:rsidP="008A2CC7">
      <w:pPr>
        <w:shd w:val="clear" w:color="auto" w:fill="FFFFFF"/>
        <w:spacing w:after="150" w:line="324" w:lineRule="auto"/>
        <w:jc w:val="both"/>
        <w:rPr>
          <w:rFonts w:ascii="Verdana" w:eastAsia="Times New Roman" w:hAnsi="Verdana" w:cs="Tahoma"/>
          <w:sz w:val="20"/>
          <w:szCs w:val="20"/>
        </w:rPr>
      </w:pPr>
      <w:r w:rsidRPr="008A2CC7">
        <w:rPr>
          <w:rFonts w:ascii="Verdana" w:eastAsia="Times New Roman" w:hAnsi="Verdana" w:cs="Tahoma"/>
          <w:sz w:val="20"/>
          <w:szCs w:val="20"/>
        </w:rPr>
        <w:t>END</w:t>
      </w:r>
    </w:p>
    <w:p w:rsidR="008A2CC7" w:rsidRDefault="008A2CC7" w:rsidP="008A2CC7">
      <w:pPr>
        <w:shd w:val="clear" w:color="auto" w:fill="FFFFFF"/>
        <w:spacing w:after="150" w:line="324" w:lineRule="auto"/>
        <w:jc w:val="both"/>
        <w:rPr>
          <w:rFonts w:ascii="Verdana" w:eastAsia="Times New Roman" w:hAnsi="Verdana" w:cs="Tahoma"/>
          <w:sz w:val="20"/>
          <w:szCs w:val="20"/>
        </w:rPr>
      </w:pPr>
      <w:proofErr w:type="gramStart"/>
      <w:r w:rsidRPr="008A2CC7">
        <w:rPr>
          <w:rFonts w:ascii="Verdana" w:eastAsia="Times New Roman" w:hAnsi="Verdana" w:cs="Tahoma"/>
          <w:sz w:val="20"/>
          <w:szCs w:val="20"/>
        </w:rPr>
        <w:t>from</w:t>
      </w:r>
      <w:proofErr w:type="gramEnd"/>
      <w:r w:rsidRPr="008A2CC7">
        <w:rPr>
          <w:rFonts w:ascii="Verdana" w:eastAsia="Times New Roman" w:hAnsi="Verdana" w:cs="Tahoma"/>
          <w:sz w:val="20"/>
          <w:szCs w:val="20"/>
        </w:rPr>
        <w:t xml:space="preserve"> </w:t>
      </w:r>
      <w:proofErr w:type="spellStart"/>
      <w:r w:rsidRPr="008A2CC7">
        <w:rPr>
          <w:rFonts w:ascii="Verdana" w:eastAsia="Times New Roman" w:hAnsi="Verdana" w:cs="Tahoma"/>
          <w:sz w:val="20"/>
          <w:szCs w:val="20"/>
        </w:rPr>
        <w:t>all_tables</w:t>
      </w:r>
      <w:proofErr w:type="spellEnd"/>
      <w:r w:rsidRPr="008A2CC7">
        <w:rPr>
          <w:rFonts w:ascii="Verdana" w:eastAsia="Times New Roman" w:hAnsi="Verdana" w:cs="Tahoma"/>
          <w:sz w:val="20"/>
          <w:szCs w:val="20"/>
        </w:rPr>
        <w:t>;</w:t>
      </w:r>
    </w:p>
    <w:p w:rsidR="003A7687" w:rsidRPr="003A7687" w:rsidRDefault="003A7687" w:rsidP="003A7687">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3A7687">
        <w:rPr>
          <w:rFonts w:ascii="Times New Roman" w:eastAsia="Times New Roman" w:hAnsi="Times New Roman" w:cs="Times New Roman"/>
          <w:b/>
          <w:bCs/>
          <w:kern w:val="36"/>
          <w:sz w:val="24"/>
          <w:szCs w:val="24"/>
        </w:rPr>
        <w:t>Commit</w:t>
      </w:r>
    </w:p>
    <w:p w:rsidR="003A7687" w:rsidRPr="003A7687" w:rsidRDefault="003A7687" w:rsidP="003A7687">
      <w:pPr>
        <w:pStyle w:val="ListParagraph"/>
        <w:spacing w:after="0" w:line="240" w:lineRule="auto"/>
        <w:rPr>
          <w:rFonts w:ascii="Times New Roman" w:eastAsia="Times New Roman" w:hAnsi="Times New Roman" w:cs="Times New Roman"/>
          <w:sz w:val="24"/>
          <w:szCs w:val="24"/>
        </w:rPr>
      </w:pPr>
      <w:r w:rsidRPr="003A7687">
        <w:rPr>
          <w:sz w:val="24"/>
          <w:szCs w:val="24"/>
        </w:rPr>
        <w:pict>
          <v:rect id="_x0000_i1031" style="width:0;height:1.5pt" o:hralign="center" o:hrstd="t" o:hr="t" fillcolor="#aca899" stroked="f"/>
        </w:pict>
      </w:r>
    </w:p>
    <w:p w:rsidR="003A7687" w:rsidRPr="003A7687" w:rsidRDefault="003A7687" w:rsidP="003A7687">
      <w:pPr>
        <w:pStyle w:val="ListParagraph"/>
        <w:spacing w:before="100" w:beforeAutospacing="1" w:after="100" w:afterAutospacing="1" w:line="240" w:lineRule="auto"/>
        <w:rPr>
          <w:rFonts w:ascii="Times New Roman" w:eastAsia="Times New Roman" w:hAnsi="Times New Roman" w:cs="Times New Roman"/>
          <w:sz w:val="24"/>
          <w:szCs w:val="24"/>
        </w:rPr>
      </w:pPr>
      <w:r w:rsidRPr="003A7687">
        <w:rPr>
          <w:rFonts w:ascii="Times New Roman" w:eastAsia="Times New Roman" w:hAnsi="Times New Roman" w:cs="Times New Roman"/>
          <w:sz w:val="24"/>
          <w:szCs w:val="24"/>
        </w:rPr>
        <w:t>The syntax for the COMMIT statement is:</w:t>
      </w:r>
    </w:p>
    <w:p w:rsidR="003A7687" w:rsidRPr="003A7687" w:rsidRDefault="003A7687" w:rsidP="003A7687">
      <w:pPr>
        <w:pStyle w:val="ListParagraph"/>
        <w:spacing w:beforeAutospacing="1" w:after="100" w:afterAutospacing="1" w:line="240" w:lineRule="auto"/>
        <w:ind w:right="720"/>
        <w:rPr>
          <w:rFonts w:ascii="Times New Roman" w:eastAsia="Times New Roman" w:hAnsi="Times New Roman" w:cs="Times New Roman"/>
          <w:sz w:val="24"/>
          <w:szCs w:val="24"/>
        </w:rPr>
      </w:pPr>
      <w:r w:rsidRPr="003A7687">
        <w:rPr>
          <w:rFonts w:ascii="Times New Roman" w:eastAsia="Times New Roman" w:hAnsi="Times New Roman" w:cs="Times New Roman"/>
          <w:sz w:val="24"/>
          <w:szCs w:val="24"/>
        </w:rPr>
        <w:t>COMMIT [WORK] [COMMENT text];</w:t>
      </w:r>
    </w:p>
    <w:p w:rsidR="003A7687" w:rsidRDefault="003A7687" w:rsidP="003A7687">
      <w:pPr>
        <w:pStyle w:val="ListParagraph"/>
        <w:spacing w:before="100" w:beforeAutospacing="1" w:after="100" w:afterAutospacing="1" w:line="240" w:lineRule="auto"/>
        <w:rPr>
          <w:rFonts w:ascii="Times New Roman" w:eastAsia="Times New Roman" w:hAnsi="Times New Roman" w:cs="Times New Roman"/>
          <w:sz w:val="24"/>
          <w:szCs w:val="24"/>
        </w:rPr>
      </w:pPr>
      <w:r w:rsidRPr="003A7687">
        <w:rPr>
          <w:rFonts w:ascii="Times New Roman" w:eastAsia="Times New Roman" w:hAnsi="Times New Roman" w:cs="Times New Roman"/>
          <w:sz w:val="24"/>
          <w:szCs w:val="24"/>
        </w:rPr>
        <w:t xml:space="preserve">The Commit statement commits all changes for the current session. </w:t>
      </w:r>
    </w:p>
    <w:p w:rsidR="003A7687" w:rsidRDefault="003A7687" w:rsidP="003A7687">
      <w:pPr>
        <w:pStyle w:val="ListParagraph"/>
        <w:spacing w:before="100" w:beforeAutospacing="1" w:after="100" w:afterAutospacing="1" w:line="240" w:lineRule="auto"/>
        <w:rPr>
          <w:rFonts w:ascii="Times New Roman" w:eastAsia="Times New Roman" w:hAnsi="Times New Roman" w:cs="Times New Roman"/>
          <w:sz w:val="24"/>
          <w:szCs w:val="24"/>
        </w:rPr>
      </w:pPr>
    </w:p>
    <w:p w:rsidR="00B241D4" w:rsidRPr="00B241D4" w:rsidRDefault="00B241D4" w:rsidP="00B241D4">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B241D4">
        <w:rPr>
          <w:rFonts w:ascii="Times New Roman" w:eastAsia="Times New Roman" w:hAnsi="Times New Roman" w:cs="Times New Roman"/>
          <w:b/>
          <w:bCs/>
          <w:kern w:val="36"/>
          <w:sz w:val="24"/>
          <w:szCs w:val="24"/>
        </w:rPr>
        <w:t>Rollback</w:t>
      </w:r>
    </w:p>
    <w:p w:rsidR="00B241D4" w:rsidRPr="00B241D4" w:rsidRDefault="00B241D4" w:rsidP="00B241D4">
      <w:pPr>
        <w:pStyle w:val="ListParagraph"/>
        <w:spacing w:after="0" w:line="240" w:lineRule="auto"/>
        <w:rPr>
          <w:rFonts w:ascii="Times New Roman" w:eastAsia="Times New Roman" w:hAnsi="Times New Roman" w:cs="Times New Roman"/>
          <w:sz w:val="24"/>
          <w:szCs w:val="24"/>
        </w:rPr>
      </w:pPr>
      <w:r w:rsidRPr="00B241D4">
        <w:rPr>
          <w:sz w:val="24"/>
          <w:szCs w:val="24"/>
        </w:rPr>
        <w:pict>
          <v:rect id="_x0000_i1035" style="width:0;height:1.5pt" o:hralign="center" o:hrstd="t" o:hr="t" fillcolor="#aca899" stroked="f"/>
        </w:pict>
      </w:r>
    </w:p>
    <w:p w:rsidR="00B241D4" w:rsidRPr="00B241D4" w:rsidRDefault="00B241D4" w:rsidP="00B241D4">
      <w:pPr>
        <w:pStyle w:val="ListParagraph"/>
        <w:spacing w:before="100" w:beforeAutospacing="1" w:after="100" w:afterAutospacing="1" w:line="240" w:lineRule="auto"/>
        <w:rPr>
          <w:rFonts w:ascii="Times New Roman" w:eastAsia="Times New Roman" w:hAnsi="Times New Roman" w:cs="Times New Roman"/>
          <w:sz w:val="24"/>
          <w:szCs w:val="24"/>
        </w:rPr>
      </w:pPr>
      <w:r w:rsidRPr="00B241D4">
        <w:rPr>
          <w:rFonts w:ascii="Times New Roman" w:eastAsia="Times New Roman" w:hAnsi="Times New Roman" w:cs="Times New Roman"/>
          <w:sz w:val="24"/>
          <w:szCs w:val="24"/>
        </w:rPr>
        <w:t>The syntax for the ROLLBACK statement is:</w:t>
      </w:r>
    </w:p>
    <w:p w:rsidR="00B241D4" w:rsidRPr="00B241D4" w:rsidRDefault="00B241D4" w:rsidP="00B241D4">
      <w:pPr>
        <w:pStyle w:val="ListParagraph"/>
        <w:spacing w:beforeAutospacing="1" w:after="100" w:afterAutospacing="1" w:line="240" w:lineRule="auto"/>
        <w:ind w:right="720"/>
        <w:rPr>
          <w:rFonts w:ascii="Times New Roman" w:eastAsia="Times New Roman" w:hAnsi="Times New Roman" w:cs="Times New Roman"/>
          <w:sz w:val="24"/>
          <w:szCs w:val="24"/>
        </w:rPr>
      </w:pPr>
      <w:r w:rsidRPr="00B241D4">
        <w:rPr>
          <w:rFonts w:ascii="Times New Roman" w:eastAsia="Times New Roman" w:hAnsi="Times New Roman" w:cs="Times New Roman"/>
          <w:sz w:val="24"/>
          <w:szCs w:val="24"/>
        </w:rPr>
        <w:t xml:space="preserve">ROLLBACK [WORK] [TO [SAVEPOINT] </w:t>
      </w:r>
      <w:proofErr w:type="spellStart"/>
      <w:r w:rsidRPr="00B241D4">
        <w:rPr>
          <w:rFonts w:ascii="Times New Roman" w:eastAsia="Times New Roman" w:hAnsi="Times New Roman" w:cs="Times New Roman"/>
          <w:sz w:val="24"/>
          <w:szCs w:val="24"/>
        </w:rPr>
        <w:t>savepoint_name</w:t>
      </w:r>
      <w:proofErr w:type="spellEnd"/>
      <w:r w:rsidRPr="00B241D4">
        <w:rPr>
          <w:rFonts w:ascii="Times New Roman" w:eastAsia="Times New Roman" w:hAnsi="Times New Roman" w:cs="Times New Roman"/>
          <w:sz w:val="24"/>
          <w:szCs w:val="24"/>
        </w:rPr>
        <w:t>];</w:t>
      </w:r>
    </w:p>
    <w:p w:rsidR="00B241D4" w:rsidRPr="00B241D4" w:rsidRDefault="00B241D4" w:rsidP="00B241D4">
      <w:pPr>
        <w:pStyle w:val="ListParagraph"/>
        <w:spacing w:before="100" w:beforeAutospacing="1" w:after="100" w:afterAutospacing="1" w:line="240" w:lineRule="auto"/>
        <w:rPr>
          <w:rFonts w:ascii="Times New Roman" w:eastAsia="Times New Roman" w:hAnsi="Times New Roman" w:cs="Times New Roman"/>
          <w:sz w:val="24"/>
          <w:szCs w:val="24"/>
        </w:rPr>
      </w:pPr>
      <w:r w:rsidRPr="00B241D4">
        <w:rPr>
          <w:rFonts w:ascii="Times New Roman" w:eastAsia="Times New Roman" w:hAnsi="Times New Roman" w:cs="Times New Roman"/>
          <w:sz w:val="24"/>
          <w:szCs w:val="24"/>
        </w:rPr>
        <w:t xml:space="preserve">The Rollback statement undoes all changes for the current session up to the </w:t>
      </w:r>
      <w:proofErr w:type="spellStart"/>
      <w:r w:rsidRPr="00B241D4">
        <w:rPr>
          <w:rFonts w:ascii="Times New Roman" w:eastAsia="Times New Roman" w:hAnsi="Times New Roman" w:cs="Times New Roman"/>
          <w:sz w:val="24"/>
          <w:szCs w:val="24"/>
        </w:rPr>
        <w:t>savepoint</w:t>
      </w:r>
      <w:proofErr w:type="spellEnd"/>
      <w:r w:rsidRPr="00B241D4">
        <w:rPr>
          <w:rFonts w:ascii="Times New Roman" w:eastAsia="Times New Roman" w:hAnsi="Times New Roman" w:cs="Times New Roman"/>
          <w:sz w:val="24"/>
          <w:szCs w:val="24"/>
        </w:rPr>
        <w:t xml:space="preserve"> specified. If no </w:t>
      </w:r>
      <w:proofErr w:type="spellStart"/>
      <w:r w:rsidRPr="00B241D4">
        <w:rPr>
          <w:rFonts w:ascii="Times New Roman" w:eastAsia="Times New Roman" w:hAnsi="Times New Roman" w:cs="Times New Roman"/>
          <w:sz w:val="24"/>
          <w:szCs w:val="24"/>
        </w:rPr>
        <w:t>savepoint</w:t>
      </w:r>
      <w:proofErr w:type="spellEnd"/>
      <w:r w:rsidRPr="00B241D4">
        <w:rPr>
          <w:rFonts w:ascii="Times New Roman" w:eastAsia="Times New Roman" w:hAnsi="Times New Roman" w:cs="Times New Roman"/>
          <w:sz w:val="24"/>
          <w:szCs w:val="24"/>
        </w:rPr>
        <w:t xml:space="preserve"> is specified, then all changes are undone.</w:t>
      </w:r>
    </w:p>
    <w:p w:rsidR="003A7687" w:rsidRPr="003A7687" w:rsidRDefault="003A7687" w:rsidP="00B241D4">
      <w:pPr>
        <w:pStyle w:val="ListParagraph"/>
        <w:spacing w:before="100" w:beforeAutospacing="1" w:after="100" w:afterAutospacing="1" w:line="240" w:lineRule="auto"/>
        <w:rPr>
          <w:rFonts w:ascii="Times New Roman" w:eastAsia="Times New Roman" w:hAnsi="Times New Roman" w:cs="Times New Roman"/>
          <w:sz w:val="24"/>
          <w:szCs w:val="24"/>
        </w:rPr>
      </w:pPr>
    </w:p>
    <w:p w:rsidR="008A2CC7" w:rsidRPr="008A2CC7" w:rsidRDefault="008A2CC7" w:rsidP="003A7687">
      <w:pPr>
        <w:pStyle w:val="ListParagraph"/>
        <w:shd w:val="clear" w:color="auto" w:fill="FFFFFF"/>
        <w:spacing w:after="150" w:line="324" w:lineRule="auto"/>
        <w:jc w:val="both"/>
        <w:rPr>
          <w:rFonts w:ascii="Verdana" w:eastAsia="Times New Roman" w:hAnsi="Verdana" w:cs="Tahoma"/>
          <w:sz w:val="20"/>
          <w:szCs w:val="20"/>
        </w:rPr>
      </w:pPr>
    </w:p>
    <w:p w:rsidR="00DD572D" w:rsidRDefault="00DD572D" w:rsidP="00DB1E64">
      <w:pPr>
        <w:pStyle w:val="NormalWeb"/>
        <w:ind w:left="720"/>
        <w:rPr>
          <w:sz w:val="28"/>
          <w:szCs w:val="28"/>
        </w:rPr>
      </w:pPr>
    </w:p>
    <w:p w:rsidR="00DB1E64" w:rsidRDefault="00DB1E64" w:rsidP="00DB1E64">
      <w:pPr>
        <w:pStyle w:val="NormalWeb"/>
        <w:ind w:left="720"/>
        <w:rPr>
          <w:sz w:val="28"/>
          <w:szCs w:val="28"/>
        </w:rPr>
      </w:pPr>
    </w:p>
    <w:p w:rsidR="00DB1E64" w:rsidRPr="00461F55" w:rsidRDefault="00DB1E64" w:rsidP="00DB1E64">
      <w:pPr>
        <w:pStyle w:val="NormalWeb"/>
        <w:ind w:left="720"/>
        <w:rPr>
          <w:sz w:val="28"/>
          <w:szCs w:val="28"/>
        </w:rPr>
      </w:pPr>
    </w:p>
    <w:p w:rsidR="00BA5587" w:rsidRDefault="00BA5587" w:rsidP="00BA5587">
      <w:pPr>
        <w:pStyle w:val="NormalWeb"/>
        <w:ind w:left="720"/>
      </w:pPr>
    </w:p>
    <w:p w:rsidR="00835D1F" w:rsidRPr="00047EC0" w:rsidRDefault="00835D1F" w:rsidP="00835D1F">
      <w:pPr>
        <w:pStyle w:val="NormalWeb"/>
        <w:ind w:left="360"/>
      </w:pPr>
    </w:p>
    <w:p w:rsidR="00047EC0" w:rsidRPr="00047EC0" w:rsidRDefault="00047EC0" w:rsidP="00047EC0">
      <w:pPr>
        <w:rPr>
          <w:rFonts w:ascii="Times New Roman" w:hAnsi="Times New Roman" w:cs="Times New Roman"/>
          <w:sz w:val="28"/>
          <w:szCs w:val="28"/>
        </w:rPr>
      </w:pPr>
    </w:p>
    <w:p w:rsidR="00077772" w:rsidRDefault="00077772" w:rsidP="00077772">
      <w:pPr>
        <w:pStyle w:val="ListParagraph"/>
        <w:rPr>
          <w:rFonts w:ascii="Times New Roman" w:hAnsi="Times New Roman" w:cs="Times New Roman"/>
          <w:sz w:val="28"/>
          <w:szCs w:val="28"/>
        </w:rPr>
      </w:pPr>
    </w:p>
    <w:p w:rsidR="00A62D8D" w:rsidRPr="00FB474B" w:rsidRDefault="00A62D8D" w:rsidP="00A62D8D">
      <w:pPr>
        <w:pStyle w:val="ListParagraph"/>
        <w:rPr>
          <w:rFonts w:ascii="Times New Roman" w:hAnsi="Times New Roman" w:cs="Times New Roman"/>
          <w:sz w:val="28"/>
          <w:szCs w:val="28"/>
        </w:rPr>
      </w:pPr>
    </w:p>
    <w:p w:rsidR="00927B26" w:rsidRPr="00927B26" w:rsidRDefault="00927B26" w:rsidP="00A65C73">
      <w:pPr>
        <w:jc w:val="center"/>
        <w:rPr>
          <w:rFonts w:ascii="Times New Roman" w:hAnsi="Times New Roman" w:cs="Times New Roman"/>
          <w:sz w:val="28"/>
          <w:szCs w:val="28"/>
          <w:u w:val="single"/>
        </w:rPr>
      </w:pPr>
    </w:p>
    <w:sectPr w:rsidR="00927B26" w:rsidRPr="00927B26" w:rsidSect="00A65C73">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363BF"/>
    <w:multiLevelType w:val="hybridMultilevel"/>
    <w:tmpl w:val="E732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A6A2E"/>
    <w:multiLevelType w:val="hybridMultilevel"/>
    <w:tmpl w:val="9676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5C73"/>
    <w:rsid w:val="00026B08"/>
    <w:rsid w:val="00047EC0"/>
    <w:rsid w:val="00077772"/>
    <w:rsid w:val="000D65DB"/>
    <w:rsid w:val="000F537B"/>
    <w:rsid w:val="00114F2B"/>
    <w:rsid w:val="00115F91"/>
    <w:rsid w:val="00144746"/>
    <w:rsid w:val="00154426"/>
    <w:rsid w:val="00202BB4"/>
    <w:rsid w:val="00242C9D"/>
    <w:rsid w:val="002470F5"/>
    <w:rsid w:val="002552EF"/>
    <w:rsid w:val="00294DAA"/>
    <w:rsid w:val="002A686F"/>
    <w:rsid w:val="002E3D65"/>
    <w:rsid w:val="00305E17"/>
    <w:rsid w:val="0032561C"/>
    <w:rsid w:val="003A7687"/>
    <w:rsid w:val="003D3B93"/>
    <w:rsid w:val="003D4FC1"/>
    <w:rsid w:val="003D5CE2"/>
    <w:rsid w:val="004471ED"/>
    <w:rsid w:val="00461F55"/>
    <w:rsid w:val="004F7A41"/>
    <w:rsid w:val="00520197"/>
    <w:rsid w:val="005215D8"/>
    <w:rsid w:val="005522FC"/>
    <w:rsid w:val="005A306F"/>
    <w:rsid w:val="005B0052"/>
    <w:rsid w:val="005E38F5"/>
    <w:rsid w:val="00651A26"/>
    <w:rsid w:val="00665E73"/>
    <w:rsid w:val="006D3D78"/>
    <w:rsid w:val="007003FC"/>
    <w:rsid w:val="00731FB7"/>
    <w:rsid w:val="00761BCE"/>
    <w:rsid w:val="00761EDA"/>
    <w:rsid w:val="00794458"/>
    <w:rsid w:val="007B4ECA"/>
    <w:rsid w:val="00821E99"/>
    <w:rsid w:val="00835D1F"/>
    <w:rsid w:val="00836789"/>
    <w:rsid w:val="008546C1"/>
    <w:rsid w:val="00867F91"/>
    <w:rsid w:val="008A2CC7"/>
    <w:rsid w:val="008F3FB1"/>
    <w:rsid w:val="00905B0C"/>
    <w:rsid w:val="00927B26"/>
    <w:rsid w:val="00960C96"/>
    <w:rsid w:val="0098687A"/>
    <w:rsid w:val="00A113F2"/>
    <w:rsid w:val="00A62D8D"/>
    <w:rsid w:val="00A65C73"/>
    <w:rsid w:val="00B1096C"/>
    <w:rsid w:val="00B241D4"/>
    <w:rsid w:val="00BA5587"/>
    <w:rsid w:val="00BB029C"/>
    <w:rsid w:val="00BF7AAF"/>
    <w:rsid w:val="00C0748F"/>
    <w:rsid w:val="00D31524"/>
    <w:rsid w:val="00D87CC6"/>
    <w:rsid w:val="00DB1E64"/>
    <w:rsid w:val="00DD3FD7"/>
    <w:rsid w:val="00DD572D"/>
    <w:rsid w:val="00E4086D"/>
    <w:rsid w:val="00EB3503"/>
    <w:rsid w:val="00EB63C8"/>
    <w:rsid w:val="00F168FB"/>
    <w:rsid w:val="00F57284"/>
    <w:rsid w:val="00F76AC5"/>
    <w:rsid w:val="00F8278B"/>
    <w:rsid w:val="00F96453"/>
    <w:rsid w:val="00FB474B"/>
    <w:rsid w:val="00FC544A"/>
    <w:rsid w:val="00FD03BD"/>
    <w:rsid w:val="00FF15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E73"/>
  </w:style>
  <w:style w:type="paragraph" w:styleId="Heading1">
    <w:name w:val="heading 1"/>
    <w:basedOn w:val="Normal"/>
    <w:link w:val="Heading1Char"/>
    <w:uiPriority w:val="9"/>
    <w:qFormat/>
    <w:rsid w:val="00A113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13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3FC"/>
    <w:pPr>
      <w:ind w:left="720"/>
      <w:contextualSpacing/>
    </w:pPr>
  </w:style>
  <w:style w:type="table" w:styleId="TableGrid">
    <w:name w:val="Table Grid"/>
    <w:basedOn w:val="TableNormal"/>
    <w:uiPriority w:val="59"/>
    <w:rsid w:val="00154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47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13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13F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0D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5D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4223975">
      <w:bodyDiv w:val="1"/>
      <w:marLeft w:val="0"/>
      <w:marRight w:val="0"/>
      <w:marTop w:val="0"/>
      <w:marBottom w:val="0"/>
      <w:divBdr>
        <w:top w:val="none" w:sz="0" w:space="0" w:color="auto"/>
        <w:left w:val="none" w:sz="0" w:space="0" w:color="auto"/>
        <w:bottom w:val="none" w:sz="0" w:space="0" w:color="auto"/>
        <w:right w:val="none" w:sz="0" w:space="0" w:color="auto"/>
      </w:divBdr>
      <w:divsChild>
        <w:div w:id="831027296">
          <w:marLeft w:val="0"/>
          <w:marRight w:val="0"/>
          <w:marTop w:val="0"/>
          <w:marBottom w:val="0"/>
          <w:divBdr>
            <w:top w:val="none" w:sz="0" w:space="0" w:color="auto"/>
            <w:left w:val="none" w:sz="0" w:space="0" w:color="auto"/>
            <w:bottom w:val="none" w:sz="0" w:space="0" w:color="auto"/>
            <w:right w:val="none" w:sz="0" w:space="0" w:color="auto"/>
          </w:divBdr>
          <w:divsChild>
            <w:div w:id="93128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9461206">
      <w:bodyDiv w:val="1"/>
      <w:marLeft w:val="0"/>
      <w:marRight w:val="0"/>
      <w:marTop w:val="0"/>
      <w:marBottom w:val="0"/>
      <w:divBdr>
        <w:top w:val="none" w:sz="0" w:space="0" w:color="auto"/>
        <w:left w:val="none" w:sz="0" w:space="0" w:color="auto"/>
        <w:bottom w:val="none" w:sz="0" w:space="0" w:color="auto"/>
        <w:right w:val="none" w:sz="0" w:space="0" w:color="auto"/>
      </w:divBdr>
      <w:divsChild>
        <w:div w:id="843201815">
          <w:marLeft w:val="0"/>
          <w:marRight w:val="0"/>
          <w:marTop w:val="0"/>
          <w:marBottom w:val="0"/>
          <w:divBdr>
            <w:top w:val="none" w:sz="0" w:space="0" w:color="auto"/>
            <w:left w:val="none" w:sz="0" w:space="0" w:color="auto"/>
            <w:bottom w:val="none" w:sz="0" w:space="0" w:color="auto"/>
            <w:right w:val="none" w:sz="0" w:space="0" w:color="auto"/>
          </w:divBdr>
          <w:divsChild>
            <w:div w:id="177605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162620">
      <w:bodyDiv w:val="1"/>
      <w:marLeft w:val="0"/>
      <w:marRight w:val="0"/>
      <w:marTop w:val="0"/>
      <w:marBottom w:val="0"/>
      <w:divBdr>
        <w:top w:val="none" w:sz="0" w:space="0" w:color="auto"/>
        <w:left w:val="none" w:sz="0" w:space="0" w:color="auto"/>
        <w:bottom w:val="none" w:sz="0" w:space="0" w:color="auto"/>
        <w:right w:val="none" w:sz="0" w:space="0" w:color="auto"/>
      </w:divBdr>
      <w:divsChild>
        <w:div w:id="113601471">
          <w:marLeft w:val="0"/>
          <w:marRight w:val="0"/>
          <w:marTop w:val="0"/>
          <w:marBottom w:val="0"/>
          <w:divBdr>
            <w:top w:val="none" w:sz="0" w:space="0" w:color="auto"/>
            <w:left w:val="none" w:sz="0" w:space="0" w:color="auto"/>
            <w:bottom w:val="none" w:sz="0" w:space="0" w:color="auto"/>
            <w:right w:val="none" w:sz="0" w:space="0" w:color="auto"/>
          </w:divBdr>
        </w:div>
      </w:divsChild>
    </w:div>
    <w:div w:id="1013915482">
      <w:bodyDiv w:val="1"/>
      <w:marLeft w:val="0"/>
      <w:marRight w:val="0"/>
      <w:marTop w:val="0"/>
      <w:marBottom w:val="0"/>
      <w:divBdr>
        <w:top w:val="none" w:sz="0" w:space="0" w:color="auto"/>
        <w:left w:val="none" w:sz="0" w:space="0" w:color="auto"/>
        <w:bottom w:val="none" w:sz="0" w:space="0" w:color="auto"/>
        <w:right w:val="none" w:sz="0" w:space="0" w:color="auto"/>
      </w:divBdr>
      <w:divsChild>
        <w:div w:id="1509363918">
          <w:marLeft w:val="0"/>
          <w:marRight w:val="0"/>
          <w:marTop w:val="0"/>
          <w:marBottom w:val="0"/>
          <w:divBdr>
            <w:top w:val="none" w:sz="0" w:space="0" w:color="auto"/>
            <w:left w:val="none" w:sz="0" w:space="0" w:color="auto"/>
            <w:bottom w:val="none" w:sz="0" w:space="0" w:color="auto"/>
            <w:right w:val="none" w:sz="0" w:space="0" w:color="auto"/>
          </w:divBdr>
          <w:divsChild>
            <w:div w:id="1183284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496895">
      <w:bodyDiv w:val="1"/>
      <w:marLeft w:val="0"/>
      <w:marRight w:val="0"/>
      <w:marTop w:val="0"/>
      <w:marBottom w:val="0"/>
      <w:divBdr>
        <w:top w:val="none" w:sz="0" w:space="0" w:color="auto"/>
        <w:left w:val="none" w:sz="0" w:space="0" w:color="auto"/>
        <w:bottom w:val="none" w:sz="0" w:space="0" w:color="auto"/>
        <w:right w:val="none" w:sz="0" w:space="0" w:color="auto"/>
      </w:divBdr>
      <w:divsChild>
        <w:div w:id="1764957431">
          <w:marLeft w:val="0"/>
          <w:marRight w:val="0"/>
          <w:marTop w:val="0"/>
          <w:marBottom w:val="0"/>
          <w:divBdr>
            <w:top w:val="none" w:sz="0" w:space="0" w:color="auto"/>
            <w:left w:val="none" w:sz="0" w:space="0" w:color="auto"/>
            <w:bottom w:val="none" w:sz="0" w:space="0" w:color="auto"/>
            <w:right w:val="none" w:sz="0" w:space="0" w:color="auto"/>
          </w:divBdr>
        </w:div>
      </w:divsChild>
    </w:div>
    <w:div w:id="1276449518">
      <w:bodyDiv w:val="1"/>
      <w:marLeft w:val="0"/>
      <w:marRight w:val="0"/>
      <w:marTop w:val="0"/>
      <w:marBottom w:val="0"/>
      <w:divBdr>
        <w:top w:val="none" w:sz="0" w:space="0" w:color="auto"/>
        <w:left w:val="none" w:sz="0" w:space="0" w:color="auto"/>
        <w:bottom w:val="none" w:sz="0" w:space="0" w:color="auto"/>
        <w:right w:val="none" w:sz="0" w:space="0" w:color="auto"/>
      </w:divBdr>
      <w:divsChild>
        <w:div w:id="431557775">
          <w:marLeft w:val="0"/>
          <w:marRight w:val="0"/>
          <w:marTop w:val="0"/>
          <w:marBottom w:val="0"/>
          <w:divBdr>
            <w:top w:val="none" w:sz="0" w:space="0" w:color="auto"/>
            <w:left w:val="none" w:sz="0" w:space="0" w:color="auto"/>
            <w:bottom w:val="none" w:sz="0" w:space="0" w:color="auto"/>
            <w:right w:val="none" w:sz="0" w:space="0" w:color="auto"/>
          </w:divBdr>
        </w:div>
      </w:divsChild>
    </w:div>
    <w:div w:id="1291591909">
      <w:bodyDiv w:val="1"/>
      <w:marLeft w:val="0"/>
      <w:marRight w:val="0"/>
      <w:marTop w:val="0"/>
      <w:marBottom w:val="0"/>
      <w:divBdr>
        <w:top w:val="none" w:sz="0" w:space="0" w:color="auto"/>
        <w:left w:val="none" w:sz="0" w:space="0" w:color="auto"/>
        <w:bottom w:val="none" w:sz="0" w:space="0" w:color="auto"/>
        <w:right w:val="none" w:sz="0" w:space="0" w:color="auto"/>
      </w:divBdr>
      <w:divsChild>
        <w:div w:id="2080712415">
          <w:marLeft w:val="0"/>
          <w:marRight w:val="0"/>
          <w:marTop w:val="150"/>
          <w:marBottom w:val="0"/>
          <w:divBdr>
            <w:top w:val="single" w:sz="6" w:space="0" w:color="808080"/>
            <w:left w:val="single" w:sz="6" w:space="0" w:color="808080"/>
            <w:bottom w:val="single" w:sz="6" w:space="0" w:color="808080"/>
            <w:right w:val="single" w:sz="6" w:space="0" w:color="808080"/>
          </w:divBdr>
          <w:divsChild>
            <w:div w:id="129522941">
              <w:marLeft w:val="0"/>
              <w:marRight w:val="45"/>
              <w:marTop w:val="0"/>
              <w:marBottom w:val="150"/>
              <w:divBdr>
                <w:top w:val="single" w:sz="6" w:space="8" w:color="C0C0C0"/>
                <w:left w:val="single" w:sz="6" w:space="8" w:color="C0C0C0"/>
                <w:bottom w:val="single" w:sz="6" w:space="8" w:color="C0C0C0"/>
                <w:right w:val="single" w:sz="6" w:space="8" w:color="C0C0C0"/>
              </w:divBdr>
              <w:divsChild>
                <w:div w:id="387385198">
                  <w:marLeft w:val="0"/>
                  <w:marRight w:val="0"/>
                  <w:marTop w:val="0"/>
                  <w:marBottom w:val="0"/>
                  <w:divBdr>
                    <w:top w:val="none" w:sz="0" w:space="0" w:color="auto"/>
                    <w:left w:val="none" w:sz="0" w:space="0" w:color="auto"/>
                    <w:bottom w:val="none" w:sz="0" w:space="0" w:color="auto"/>
                    <w:right w:val="none" w:sz="0" w:space="0" w:color="auto"/>
                  </w:divBdr>
                  <w:divsChild>
                    <w:div w:id="188032679">
                      <w:marLeft w:val="0"/>
                      <w:marRight w:val="0"/>
                      <w:marTop w:val="0"/>
                      <w:marBottom w:val="0"/>
                      <w:divBdr>
                        <w:top w:val="none" w:sz="0" w:space="0" w:color="auto"/>
                        <w:left w:val="none" w:sz="0" w:space="0" w:color="auto"/>
                        <w:bottom w:val="none" w:sz="0" w:space="0" w:color="auto"/>
                        <w:right w:val="none" w:sz="0" w:space="0" w:color="auto"/>
                      </w:divBdr>
                    </w:div>
                    <w:div w:id="19813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43456">
      <w:bodyDiv w:val="1"/>
      <w:marLeft w:val="0"/>
      <w:marRight w:val="0"/>
      <w:marTop w:val="0"/>
      <w:marBottom w:val="0"/>
      <w:divBdr>
        <w:top w:val="none" w:sz="0" w:space="0" w:color="auto"/>
        <w:left w:val="none" w:sz="0" w:space="0" w:color="auto"/>
        <w:bottom w:val="none" w:sz="0" w:space="0" w:color="auto"/>
        <w:right w:val="none" w:sz="0" w:space="0" w:color="auto"/>
      </w:divBdr>
      <w:divsChild>
        <w:div w:id="793522932">
          <w:marLeft w:val="0"/>
          <w:marRight w:val="0"/>
          <w:marTop w:val="0"/>
          <w:marBottom w:val="0"/>
          <w:divBdr>
            <w:top w:val="none" w:sz="0" w:space="0" w:color="auto"/>
            <w:left w:val="none" w:sz="0" w:space="0" w:color="auto"/>
            <w:bottom w:val="none" w:sz="0" w:space="0" w:color="auto"/>
            <w:right w:val="none" w:sz="0" w:space="0" w:color="auto"/>
          </w:divBdr>
          <w:divsChild>
            <w:div w:id="28771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1119059">
      <w:bodyDiv w:val="1"/>
      <w:marLeft w:val="0"/>
      <w:marRight w:val="0"/>
      <w:marTop w:val="0"/>
      <w:marBottom w:val="0"/>
      <w:divBdr>
        <w:top w:val="none" w:sz="0" w:space="0" w:color="auto"/>
        <w:left w:val="none" w:sz="0" w:space="0" w:color="auto"/>
        <w:bottom w:val="none" w:sz="0" w:space="0" w:color="auto"/>
        <w:right w:val="none" w:sz="0" w:space="0" w:color="auto"/>
      </w:divBdr>
      <w:divsChild>
        <w:div w:id="1852987751">
          <w:marLeft w:val="0"/>
          <w:marRight w:val="0"/>
          <w:marTop w:val="0"/>
          <w:marBottom w:val="0"/>
          <w:divBdr>
            <w:top w:val="none" w:sz="0" w:space="0" w:color="auto"/>
            <w:left w:val="none" w:sz="0" w:space="0" w:color="auto"/>
            <w:bottom w:val="none" w:sz="0" w:space="0" w:color="auto"/>
            <w:right w:val="none" w:sz="0" w:space="0" w:color="auto"/>
          </w:divBdr>
        </w:div>
      </w:divsChild>
    </w:div>
    <w:div w:id="1805541852">
      <w:bodyDiv w:val="1"/>
      <w:marLeft w:val="0"/>
      <w:marRight w:val="0"/>
      <w:marTop w:val="0"/>
      <w:marBottom w:val="0"/>
      <w:divBdr>
        <w:top w:val="none" w:sz="0" w:space="0" w:color="auto"/>
        <w:left w:val="none" w:sz="0" w:space="0" w:color="auto"/>
        <w:bottom w:val="none" w:sz="0" w:space="0" w:color="auto"/>
        <w:right w:val="none" w:sz="0" w:space="0" w:color="auto"/>
      </w:divBdr>
      <w:divsChild>
        <w:div w:id="1541866529">
          <w:marLeft w:val="0"/>
          <w:marRight w:val="0"/>
          <w:marTop w:val="0"/>
          <w:marBottom w:val="0"/>
          <w:divBdr>
            <w:top w:val="none" w:sz="0" w:space="0" w:color="auto"/>
            <w:left w:val="none" w:sz="0" w:space="0" w:color="auto"/>
            <w:bottom w:val="none" w:sz="0" w:space="0" w:color="auto"/>
            <w:right w:val="none" w:sz="0" w:space="0" w:color="auto"/>
          </w:divBdr>
          <w:divsChild>
            <w:div w:id="751319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406021">
      <w:bodyDiv w:val="1"/>
      <w:marLeft w:val="0"/>
      <w:marRight w:val="0"/>
      <w:marTop w:val="0"/>
      <w:marBottom w:val="0"/>
      <w:divBdr>
        <w:top w:val="none" w:sz="0" w:space="0" w:color="auto"/>
        <w:left w:val="none" w:sz="0" w:space="0" w:color="auto"/>
        <w:bottom w:val="none" w:sz="0" w:space="0" w:color="auto"/>
        <w:right w:val="none" w:sz="0" w:space="0" w:color="auto"/>
      </w:divBdr>
      <w:divsChild>
        <w:div w:id="214202095">
          <w:marLeft w:val="0"/>
          <w:marRight w:val="0"/>
          <w:marTop w:val="0"/>
          <w:marBottom w:val="0"/>
          <w:divBdr>
            <w:top w:val="none" w:sz="0" w:space="0" w:color="auto"/>
            <w:left w:val="none" w:sz="0" w:space="0" w:color="auto"/>
            <w:bottom w:val="none" w:sz="0" w:space="0" w:color="auto"/>
            <w:right w:val="none" w:sz="0" w:space="0" w:color="auto"/>
          </w:divBdr>
          <w:divsChild>
            <w:div w:id="606695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4306086">
      <w:bodyDiv w:val="1"/>
      <w:marLeft w:val="0"/>
      <w:marRight w:val="0"/>
      <w:marTop w:val="0"/>
      <w:marBottom w:val="0"/>
      <w:divBdr>
        <w:top w:val="none" w:sz="0" w:space="0" w:color="auto"/>
        <w:left w:val="none" w:sz="0" w:space="0" w:color="auto"/>
        <w:bottom w:val="none" w:sz="0" w:space="0" w:color="auto"/>
        <w:right w:val="none" w:sz="0" w:space="0" w:color="auto"/>
      </w:divBdr>
      <w:divsChild>
        <w:div w:id="318002215">
          <w:marLeft w:val="0"/>
          <w:marRight w:val="0"/>
          <w:marTop w:val="0"/>
          <w:marBottom w:val="0"/>
          <w:divBdr>
            <w:top w:val="none" w:sz="0" w:space="0" w:color="auto"/>
            <w:left w:val="none" w:sz="0" w:space="0" w:color="auto"/>
            <w:bottom w:val="none" w:sz="0" w:space="0" w:color="auto"/>
            <w:right w:val="none" w:sz="0" w:space="0" w:color="auto"/>
          </w:divBdr>
          <w:divsChild>
            <w:div w:id="1877430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3965928">
      <w:bodyDiv w:val="1"/>
      <w:marLeft w:val="0"/>
      <w:marRight w:val="0"/>
      <w:marTop w:val="0"/>
      <w:marBottom w:val="0"/>
      <w:divBdr>
        <w:top w:val="none" w:sz="0" w:space="0" w:color="auto"/>
        <w:left w:val="none" w:sz="0" w:space="0" w:color="auto"/>
        <w:bottom w:val="none" w:sz="0" w:space="0" w:color="auto"/>
        <w:right w:val="none" w:sz="0" w:space="0" w:color="auto"/>
      </w:divBdr>
      <w:divsChild>
        <w:div w:id="2101678174">
          <w:marLeft w:val="0"/>
          <w:marRight w:val="0"/>
          <w:marTop w:val="0"/>
          <w:marBottom w:val="0"/>
          <w:divBdr>
            <w:top w:val="none" w:sz="0" w:space="0" w:color="auto"/>
            <w:left w:val="none" w:sz="0" w:space="0" w:color="auto"/>
            <w:bottom w:val="none" w:sz="0" w:space="0" w:color="auto"/>
            <w:right w:val="none" w:sz="0" w:space="0" w:color="auto"/>
          </w:divBdr>
          <w:divsChild>
            <w:div w:id="757601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7172439">
      <w:bodyDiv w:val="1"/>
      <w:marLeft w:val="0"/>
      <w:marRight w:val="0"/>
      <w:marTop w:val="0"/>
      <w:marBottom w:val="0"/>
      <w:divBdr>
        <w:top w:val="none" w:sz="0" w:space="0" w:color="auto"/>
        <w:left w:val="none" w:sz="0" w:space="0" w:color="auto"/>
        <w:bottom w:val="none" w:sz="0" w:space="0" w:color="auto"/>
        <w:right w:val="none" w:sz="0" w:space="0" w:color="auto"/>
      </w:divBdr>
    </w:div>
    <w:div w:id="2011103506">
      <w:bodyDiv w:val="1"/>
      <w:marLeft w:val="0"/>
      <w:marRight w:val="0"/>
      <w:marTop w:val="0"/>
      <w:marBottom w:val="0"/>
      <w:divBdr>
        <w:top w:val="none" w:sz="0" w:space="0" w:color="auto"/>
        <w:left w:val="none" w:sz="0" w:space="0" w:color="auto"/>
        <w:bottom w:val="none" w:sz="0" w:space="0" w:color="auto"/>
        <w:right w:val="none" w:sz="0" w:space="0" w:color="auto"/>
      </w:divBdr>
      <w:divsChild>
        <w:div w:id="2052921152">
          <w:marLeft w:val="0"/>
          <w:marRight w:val="0"/>
          <w:marTop w:val="0"/>
          <w:marBottom w:val="0"/>
          <w:divBdr>
            <w:top w:val="none" w:sz="0" w:space="0" w:color="auto"/>
            <w:left w:val="none" w:sz="0" w:space="0" w:color="auto"/>
            <w:bottom w:val="none" w:sz="0" w:space="0" w:color="auto"/>
            <w:right w:val="none" w:sz="0" w:space="0" w:color="auto"/>
          </w:divBdr>
          <w:divsChild>
            <w:div w:id="19628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32</Pages>
  <Words>7762</Words>
  <Characters>44249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ghali</dc:creator>
  <cp:lastModifiedBy>softpath</cp:lastModifiedBy>
  <cp:revision>19</cp:revision>
  <dcterms:created xsi:type="dcterms:W3CDTF">2011-07-05T02:45:00Z</dcterms:created>
  <dcterms:modified xsi:type="dcterms:W3CDTF">2011-07-05T19:50:00Z</dcterms:modified>
</cp:coreProperties>
</file>